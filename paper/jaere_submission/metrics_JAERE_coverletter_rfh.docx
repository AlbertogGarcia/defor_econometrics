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6C3FD" w14:textId="2D2D0745" w:rsidR="009367C3" w:rsidRPr="008C4003" w:rsidDel="008C4003" w:rsidRDefault="00D85757" w:rsidP="008C4003">
      <w:pPr>
        <w:rPr>
          <w:del w:id="0" w:author="Robert Heilmayr" w:date="2022-06-17T09:35:00Z"/>
          <w:rPrChange w:id="1" w:author="Robert Heilmayr" w:date="2022-06-17T09:34:00Z">
            <w:rPr>
              <w:del w:id="2" w:author="Robert Heilmayr" w:date="2022-06-17T09:35:00Z"/>
              <w:rFonts w:cstheme="minorHAnsi"/>
            </w:rPr>
          </w:rPrChange>
        </w:rPr>
        <w:pPrChange w:id="3" w:author="Robert Heilmayr" w:date="2022-06-17T09:34:00Z">
          <w:pPr>
            <w:spacing w:after="0" w:line="240" w:lineRule="auto"/>
            <w:jc w:val="right"/>
          </w:pPr>
        </w:pPrChange>
      </w:pPr>
      <w:del w:id="4" w:author="Robert Heilmayr" w:date="2022-06-17T09:35:00Z">
        <w:r w:rsidRPr="008C4003" w:rsidDel="008C4003">
          <w:delText>Alberto Garcia</w:delText>
        </w:r>
      </w:del>
    </w:p>
    <w:p w14:paraId="664A3DA5" w14:textId="10D12147" w:rsidR="00D85757" w:rsidRPr="008C4003" w:rsidRDefault="00D85757" w:rsidP="008C4003">
      <w:pPr>
        <w:rPr>
          <w:color w:val="000000"/>
          <w:rPrChange w:id="5" w:author="Robert Heilmayr" w:date="2022-06-17T09:34:00Z">
            <w:rPr>
              <w:rFonts w:cstheme="minorHAnsi"/>
              <w:color w:val="000000"/>
            </w:rPr>
          </w:rPrChange>
        </w:rPr>
      </w:pPr>
      <w:r w:rsidRPr="008C4003">
        <w:rPr>
          <w:color w:val="000000"/>
          <w:rPrChange w:id="6" w:author="Robert Heilmayr" w:date="2022-06-17T09:34:00Z">
            <w:rPr>
              <w:rFonts w:cstheme="minorHAnsi"/>
              <w:color w:val="000000"/>
            </w:rPr>
          </w:rPrChange>
        </w:rPr>
        <w:t xml:space="preserve">June </w:t>
      </w:r>
      <w:r w:rsidR="00CB4800" w:rsidRPr="008C4003">
        <w:rPr>
          <w:color w:val="000000"/>
          <w:rPrChange w:id="7" w:author="Robert Heilmayr" w:date="2022-06-17T09:34:00Z">
            <w:rPr>
              <w:rFonts w:cstheme="minorHAnsi"/>
              <w:color w:val="000000"/>
            </w:rPr>
          </w:rPrChange>
        </w:rPr>
        <w:t>16</w:t>
      </w:r>
      <w:r w:rsidRPr="008C4003">
        <w:rPr>
          <w:color w:val="000000"/>
          <w:vertAlign w:val="superscript"/>
          <w:rPrChange w:id="8" w:author="Robert Heilmayr" w:date="2022-06-17T09:34:00Z">
            <w:rPr>
              <w:rFonts w:cstheme="minorHAnsi"/>
              <w:color w:val="000000"/>
              <w:vertAlign w:val="superscript"/>
            </w:rPr>
          </w:rPrChange>
        </w:rPr>
        <w:t>th</w:t>
      </w:r>
      <w:r w:rsidRPr="008C4003">
        <w:rPr>
          <w:color w:val="000000"/>
          <w:rPrChange w:id="9" w:author="Robert Heilmayr" w:date="2022-06-17T09:34:00Z">
            <w:rPr>
              <w:rFonts w:cstheme="minorHAnsi"/>
              <w:color w:val="000000"/>
            </w:rPr>
          </w:rPrChange>
        </w:rPr>
        <w:t>, 2022</w:t>
      </w:r>
    </w:p>
    <w:p w14:paraId="2EB6ADAA" w14:textId="77777777" w:rsidR="00D85757" w:rsidRPr="008C4003" w:rsidRDefault="00D85757" w:rsidP="008C4003">
      <w:pPr>
        <w:rPr>
          <w:color w:val="000000"/>
          <w:rPrChange w:id="10" w:author="Robert Heilmayr" w:date="2022-06-17T09:34:00Z">
            <w:rPr>
              <w:rFonts w:cstheme="minorHAnsi"/>
              <w:color w:val="000000"/>
            </w:rPr>
          </w:rPrChange>
        </w:rPr>
        <w:pPrChange w:id="11" w:author="Robert Heilmayr" w:date="2022-06-17T09:34:00Z">
          <w:pPr/>
        </w:pPrChange>
      </w:pPr>
    </w:p>
    <w:p w14:paraId="0CDB68C3" w14:textId="492BC1CD" w:rsidR="00D85757" w:rsidRPr="008C4003" w:rsidRDefault="00D85757" w:rsidP="008C4003">
      <w:pPr>
        <w:rPr>
          <w:color w:val="000000"/>
          <w:rPrChange w:id="12" w:author="Robert Heilmayr" w:date="2022-06-17T09:34:00Z">
            <w:rPr>
              <w:rFonts w:cstheme="minorHAnsi"/>
              <w:color w:val="000000"/>
            </w:rPr>
          </w:rPrChange>
        </w:rPr>
        <w:pPrChange w:id="13" w:author="Robert Heilmayr" w:date="2022-06-17T09:34:00Z">
          <w:pPr/>
        </w:pPrChange>
      </w:pPr>
      <w:r w:rsidRPr="008C4003">
        <w:rPr>
          <w:color w:val="000000"/>
          <w:rPrChange w:id="14" w:author="Robert Heilmayr" w:date="2022-06-17T09:34:00Z">
            <w:rPr>
              <w:rFonts w:cstheme="minorHAnsi"/>
              <w:color w:val="000000"/>
            </w:rPr>
          </w:rPrChange>
        </w:rPr>
        <w:t xml:space="preserve">Dear [Editor name], </w:t>
      </w:r>
    </w:p>
    <w:p w14:paraId="5E0C5D3C" w14:textId="290E8B38" w:rsidR="00D85757" w:rsidRPr="008C4003" w:rsidDel="008C4003" w:rsidRDefault="00D85757" w:rsidP="008C4003">
      <w:pPr>
        <w:rPr>
          <w:del w:id="15" w:author="Robert Heilmayr" w:date="2022-06-17T09:34:00Z"/>
          <w:rPrChange w:id="16" w:author="Robert Heilmayr" w:date="2022-06-17T09:34:00Z">
            <w:rPr>
              <w:del w:id="17" w:author="Robert Heilmayr" w:date="2022-06-17T09:34:00Z"/>
              <w:rFonts w:asciiTheme="minorHAnsi" w:hAnsiTheme="minorHAnsi" w:cstheme="minorHAnsi"/>
              <w:sz w:val="22"/>
              <w:szCs w:val="22"/>
            </w:rPr>
          </w:rPrChange>
        </w:rPr>
        <w:pPrChange w:id="18" w:author="Robert Heilmayr" w:date="2022-06-17T09:34:00Z">
          <w:pPr>
            <w:pStyle w:val="Default"/>
          </w:pPr>
        </w:pPrChange>
      </w:pPr>
      <w:r w:rsidRPr="008C4003">
        <w:rPr>
          <w:rPrChange w:id="19" w:author="Robert Heilmayr" w:date="2022-06-17T09:34:00Z">
            <w:rPr>
              <w:rFonts w:asciiTheme="minorHAnsi" w:hAnsiTheme="minorHAnsi" w:cstheme="minorHAnsi"/>
              <w:sz w:val="22"/>
              <w:szCs w:val="22"/>
            </w:rPr>
          </w:rPrChange>
        </w:rPr>
        <w:t xml:space="preserve">We </w:t>
      </w:r>
      <w:del w:id="20" w:author="Robert Heilmayr" w:date="2022-06-17T09:17:00Z">
        <w:r w:rsidRPr="008C4003" w:rsidDel="00862AD5">
          <w:rPr>
            <w:rPrChange w:id="21" w:author="Robert Heilmayr" w:date="2022-06-17T09:34:00Z">
              <w:rPr>
                <w:rFonts w:asciiTheme="minorHAnsi" w:hAnsiTheme="minorHAnsi" w:cstheme="minorHAnsi"/>
                <w:sz w:val="22"/>
                <w:szCs w:val="22"/>
              </w:rPr>
            </w:rPrChange>
          </w:rPr>
          <w:delText xml:space="preserve">wish to </w:delText>
        </w:r>
      </w:del>
      <w:ins w:id="22" w:author="Robert Heilmayr" w:date="2022-06-17T09:17:00Z">
        <w:r w:rsidR="00862AD5" w:rsidRPr="008C4003">
          <w:rPr>
            <w:rPrChange w:id="23" w:author="Robert Heilmayr" w:date="2022-06-17T09:34:00Z">
              <w:rPr>
                <w:rFonts w:asciiTheme="minorHAnsi" w:hAnsiTheme="minorHAnsi" w:cstheme="minorHAnsi"/>
                <w:sz w:val="22"/>
                <w:szCs w:val="22"/>
              </w:rPr>
            </w:rPrChange>
          </w:rPr>
          <w:t xml:space="preserve">are </w:t>
        </w:r>
      </w:ins>
      <w:r w:rsidRPr="008C4003">
        <w:rPr>
          <w:rPrChange w:id="24" w:author="Robert Heilmayr" w:date="2022-06-17T09:34:00Z">
            <w:rPr>
              <w:rFonts w:asciiTheme="minorHAnsi" w:hAnsiTheme="minorHAnsi" w:cstheme="minorHAnsi"/>
              <w:sz w:val="22"/>
              <w:szCs w:val="22"/>
            </w:rPr>
          </w:rPrChange>
        </w:rPr>
        <w:t>submit</w:t>
      </w:r>
      <w:ins w:id="25" w:author="Robert Heilmayr" w:date="2022-06-17T09:17:00Z">
        <w:r w:rsidR="00862AD5" w:rsidRPr="008C4003">
          <w:rPr>
            <w:rPrChange w:id="26" w:author="Robert Heilmayr" w:date="2022-06-17T09:34:00Z">
              <w:rPr>
                <w:rFonts w:asciiTheme="minorHAnsi" w:hAnsiTheme="minorHAnsi" w:cstheme="minorHAnsi"/>
                <w:sz w:val="22"/>
                <w:szCs w:val="22"/>
              </w:rPr>
            </w:rPrChange>
          </w:rPr>
          <w:t>ting</w:t>
        </w:r>
      </w:ins>
      <w:r w:rsidRPr="008C4003">
        <w:rPr>
          <w:rPrChange w:id="27" w:author="Robert Heilmayr" w:date="2022-06-17T09:34:00Z">
            <w:rPr>
              <w:rFonts w:asciiTheme="minorHAnsi" w:hAnsiTheme="minorHAnsi" w:cstheme="minorHAnsi"/>
              <w:sz w:val="22"/>
              <w:szCs w:val="22"/>
            </w:rPr>
          </w:rPrChange>
        </w:rPr>
        <w:t xml:space="preserve"> an original research article</w:t>
      </w:r>
      <w:ins w:id="28" w:author="Robert Heilmayr" w:date="2022-06-17T09:17:00Z">
        <w:r w:rsidR="00862AD5" w:rsidRPr="008C4003">
          <w:rPr>
            <w:rPrChange w:id="29" w:author="Robert Heilmayr" w:date="2022-06-17T09:34:00Z">
              <w:rPr>
                <w:rFonts w:asciiTheme="minorHAnsi" w:hAnsiTheme="minorHAnsi" w:cstheme="minorHAnsi"/>
                <w:sz w:val="22"/>
                <w:szCs w:val="22"/>
              </w:rPr>
            </w:rPrChange>
          </w:rPr>
          <w:t>,</w:t>
        </w:r>
      </w:ins>
      <w:r w:rsidRPr="008C4003">
        <w:rPr>
          <w:rPrChange w:id="30" w:author="Robert Heilmayr" w:date="2022-06-17T09:34:00Z">
            <w:rPr>
              <w:rFonts w:asciiTheme="minorHAnsi" w:hAnsiTheme="minorHAnsi" w:cstheme="minorHAnsi"/>
              <w:sz w:val="22"/>
              <w:szCs w:val="22"/>
            </w:rPr>
          </w:rPrChange>
        </w:rPr>
        <w:t xml:space="preserve"> </w:t>
      </w:r>
      <w:del w:id="31" w:author="Robert Heilmayr" w:date="2022-06-17T09:17:00Z">
        <w:r w:rsidRPr="008C4003" w:rsidDel="00862AD5">
          <w:rPr>
            <w:rPrChange w:id="32" w:author="Robert Heilmayr" w:date="2022-06-17T09:34:00Z">
              <w:rPr>
                <w:rFonts w:asciiTheme="minorHAnsi" w:hAnsiTheme="minorHAnsi" w:cstheme="minorHAnsi"/>
                <w:sz w:val="22"/>
                <w:szCs w:val="22"/>
              </w:rPr>
            </w:rPrChange>
          </w:rPr>
          <w:delText xml:space="preserve">entitled </w:delText>
        </w:r>
      </w:del>
      <w:r w:rsidRPr="008C4003">
        <w:rPr>
          <w:rPrChange w:id="33" w:author="Robert Heilmayr" w:date="2022-06-17T09:34:00Z">
            <w:rPr>
              <w:rFonts w:asciiTheme="minorHAnsi" w:hAnsiTheme="minorHAnsi" w:cstheme="minorHAnsi"/>
              <w:sz w:val="22"/>
              <w:szCs w:val="22"/>
            </w:rPr>
          </w:rPrChange>
        </w:rPr>
        <w:t>“</w:t>
      </w:r>
      <w:r w:rsidR="00C9118B" w:rsidRPr="008C4003">
        <w:rPr>
          <w:rPrChange w:id="34" w:author="Robert Heilmayr" w:date="2022-06-17T09:34:00Z">
            <w:rPr>
              <w:rFonts w:asciiTheme="minorHAnsi" w:hAnsiTheme="minorHAnsi" w:cstheme="minorHAnsi"/>
              <w:sz w:val="22"/>
              <w:szCs w:val="22"/>
            </w:rPr>
          </w:rPrChange>
        </w:rPr>
        <w:t>Conservation Impact Evaluation Using Remotely Sensed Data</w:t>
      </w:r>
      <w:ins w:id="35" w:author="Robert Heilmayr" w:date="2022-06-17T09:17:00Z">
        <w:r w:rsidR="00862AD5" w:rsidRPr="008C4003">
          <w:rPr>
            <w:rPrChange w:id="36" w:author="Robert Heilmayr" w:date="2022-06-17T09:34:00Z">
              <w:rPr>
                <w:rFonts w:asciiTheme="minorHAnsi" w:hAnsiTheme="minorHAnsi" w:cstheme="minorHAnsi"/>
                <w:sz w:val="22"/>
                <w:szCs w:val="22"/>
              </w:rPr>
            </w:rPrChange>
          </w:rPr>
          <w:t>,</w:t>
        </w:r>
      </w:ins>
      <w:r w:rsidRPr="008C4003">
        <w:rPr>
          <w:rPrChange w:id="37" w:author="Robert Heilmayr" w:date="2022-06-17T09:34:00Z">
            <w:rPr>
              <w:rFonts w:asciiTheme="minorHAnsi" w:hAnsiTheme="minorHAnsi" w:cstheme="minorHAnsi"/>
              <w:sz w:val="22"/>
              <w:szCs w:val="22"/>
            </w:rPr>
          </w:rPrChange>
        </w:rPr>
        <w:t>” for consideration</w:t>
      </w:r>
      <w:ins w:id="38" w:author="Robert Heilmayr" w:date="2022-06-17T09:30:00Z">
        <w:r w:rsidR="008C4003" w:rsidRPr="008C4003">
          <w:rPr>
            <w:rPrChange w:id="39" w:author="Robert Heilmayr" w:date="2022-06-17T09:34:00Z">
              <w:rPr>
                <w:rFonts w:asciiTheme="minorHAnsi" w:hAnsiTheme="minorHAnsi" w:cstheme="minorHAnsi"/>
                <w:sz w:val="22"/>
                <w:szCs w:val="22"/>
              </w:rPr>
            </w:rPrChange>
          </w:rPr>
          <w:t xml:space="preserve"> for publication</w:t>
        </w:r>
      </w:ins>
      <w:r w:rsidRPr="008C4003">
        <w:rPr>
          <w:rPrChange w:id="40" w:author="Robert Heilmayr" w:date="2022-06-17T09:34:00Z">
            <w:rPr>
              <w:rFonts w:asciiTheme="minorHAnsi" w:hAnsiTheme="minorHAnsi" w:cstheme="minorHAnsi"/>
              <w:sz w:val="22"/>
              <w:szCs w:val="22"/>
            </w:rPr>
          </w:rPrChange>
        </w:rPr>
        <w:t xml:space="preserve"> by </w:t>
      </w:r>
      <w:r w:rsidR="00C9118B" w:rsidRPr="008C4003">
        <w:rPr>
          <w:rPrChange w:id="41" w:author="Robert Heilmayr" w:date="2022-06-17T09:34:00Z">
            <w:rPr>
              <w:rFonts w:asciiTheme="minorHAnsi" w:hAnsiTheme="minorHAnsi" w:cstheme="minorHAnsi"/>
              <w:sz w:val="22"/>
              <w:szCs w:val="22"/>
            </w:rPr>
          </w:rPrChange>
        </w:rPr>
        <w:t xml:space="preserve">the </w:t>
      </w:r>
      <w:r w:rsidR="00C9118B" w:rsidRPr="008C4003">
        <w:rPr>
          <w:i/>
          <w:rPrChange w:id="42" w:author="Robert Heilmayr" w:date="2022-06-17T09:34:00Z">
            <w:rPr>
              <w:rFonts w:asciiTheme="minorHAnsi" w:hAnsiTheme="minorHAnsi" w:cstheme="minorHAnsi"/>
              <w:sz w:val="22"/>
              <w:szCs w:val="22"/>
            </w:rPr>
          </w:rPrChange>
        </w:rPr>
        <w:t>Journal of the Association of Environmental and Resource Economists</w:t>
      </w:r>
      <w:ins w:id="43" w:author="Robert Heilmayr" w:date="2022-06-17T09:35:00Z">
        <w:r w:rsidR="008C4003">
          <w:rPr>
            <w:i/>
          </w:rPr>
          <w:t xml:space="preserve"> </w:t>
        </w:r>
        <w:r w:rsidR="008C4003">
          <w:t>(JAERE)</w:t>
        </w:r>
      </w:ins>
      <w:r w:rsidRPr="008C4003">
        <w:rPr>
          <w:rPrChange w:id="44" w:author="Robert Heilmayr" w:date="2022-06-17T09:34:00Z">
            <w:rPr>
              <w:rFonts w:asciiTheme="minorHAnsi" w:hAnsiTheme="minorHAnsi" w:cstheme="minorHAnsi"/>
              <w:sz w:val="22"/>
              <w:szCs w:val="22"/>
            </w:rPr>
          </w:rPrChange>
        </w:rPr>
        <w:t>. We confirm that this work is original and has not been published, nor is it currently under consideration for publication elsewhere.</w:t>
      </w:r>
      <w:ins w:id="45" w:author="Robert Heilmayr" w:date="2022-06-17T09:17:00Z">
        <w:r w:rsidR="00862AD5" w:rsidRPr="008C4003">
          <w:rPr>
            <w:rPrChange w:id="46" w:author="Robert Heilmayr" w:date="2022-06-17T09:34:00Z">
              <w:rPr>
                <w:rFonts w:asciiTheme="minorHAnsi" w:hAnsiTheme="minorHAnsi" w:cstheme="minorHAnsi"/>
                <w:sz w:val="22"/>
                <w:szCs w:val="22"/>
              </w:rPr>
            </w:rPrChange>
          </w:rPr>
          <w:t xml:space="preserve"> </w:t>
        </w:r>
      </w:ins>
      <w:ins w:id="47" w:author="Robert Heilmayr" w:date="2022-06-17T09:37:00Z">
        <w:r w:rsidR="004276F2" w:rsidRPr="00826793">
          <w:t>We have no conflicts of interest to disclose</w:t>
        </w:r>
        <w:r w:rsidR="004276F2">
          <w:t>, and w</w:t>
        </w:r>
      </w:ins>
      <w:bookmarkStart w:id="48" w:name="_GoBack"/>
      <w:bookmarkEnd w:id="48"/>
      <w:ins w:id="49" w:author="Robert Heilmayr" w:date="2022-06-17T09:17:00Z">
        <w:r w:rsidR="00862AD5" w:rsidRPr="008C4003">
          <w:rPr>
            <w:rPrChange w:id="50" w:author="Robert Heilmayr" w:date="2022-06-17T09:34:00Z">
              <w:rPr>
                <w:rFonts w:asciiTheme="minorHAnsi" w:hAnsiTheme="minorHAnsi" w:cstheme="minorHAnsi"/>
                <w:sz w:val="22"/>
                <w:szCs w:val="22"/>
              </w:rPr>
            </w:rPrChange>
          </w:rPr>
          <w:t>e a</w:t>
        </w:r>
      </w:ins>
      <w:ins w:id="51" w:author="Robert Heilmayr" w:date="2022-06-17T09:19:00Z">
        <w:r w:rsidR="00862AD5" w:rsidRPr="008C4003">
          <w:rPr>
            <w:rPrChange w:id="52" w:author="Robert Heilmayr" w:date="2022-06-17T09:34:00Z">
              <w:rPr>
                <w:rFonts w:asciiTheme="minorHAnsi" w:hAnsiTheme="minorHAnsi" w:cstheme="minorHAnsi"/>
                <w:sz w:val="22"/>
                <w:szCs w:val="22"/>
              </w:rPr>
            </w:rPrChange>
          </w:rPr>
          <w:t>gree to pay the submission</w:t>
        </w:r>
      </w:ins>
      <w:ins w:id="53" w:author="Robert Heilmayr" w:date="2022-06-17T09:31:00Z">
        <w:r w:rsidR="008C4003" w:rsidRPr="008C4003">
          <w:rPr>
            <w:rPrChange w:id="54" w:author="Robert Heilmayr" w:date="2022-06-17T09:34:00Z">
              <w:rPr>
                <w:rFonts w:asciiTheme="minorHAnsi" w:hAnsiTheme="minorHAnsi" w:cstheme="minorHAnsi"/>
                <w:sz w:val="22"/>
                <w:szCs w:val="22"/>
              </w:rPr>
            </w:rPrChange>
          </w:rPr>
          <w:t xml:space="preserve"> fee</w:t>
        </w:r>
      </w:ins>
      <w:ins w:id="55" w:author="Robert Heilmayr" w:date="2022-06-17T09:19:00Z">
        <w:r w:rsidR="00862AD5" w:rsidRPr="008C4003">
          <w:rPr>
            <w:rPrChange w:id="56" w:author="Robert Heilmayr" w:date="2022-06-17T09:34:00Z">
              <w:rPr>
                <w:rFonts w:asciiTheme="minorHAnsi" w:hAnsiTheme="minorHAnsi" w:cstheme="minorHAnsi"/>
                <w:sz w:val="22"/>
                <w:szCs w:val="22"/>
              </w:rPr>
            </w:rPrChange>
          </w:rPr>
          <w:t xml:space="preserve"> as soon as a manuscript number has been assigned to our submission.</w:t>
        </w:r>
      </w:ins>
    </w:p>
    <w:p w14:paraId="26B7E258" w14:textId="77777777" w:rsidR="00D85757" w:rsidRPr="008C4003" w:rsidRDefault="00D85757" w:rsidP="008C4003">
      <w:pPr>
        <w:rPr>
          <w:rPrChange w:id="57" w:author="Robert Heilmayr" w:date="2022-06-17T09:34:00Z">
            <w:rPr>
              <w:rFonts w:asciiTheme="minorHAnsi" w:hAnsiTheme="minorHAnsi" w:cstheme="minorHAnsi"/>
              <w:sz w:val="22"/>
              <w:szCs w:val="22"/>
            </w:rPr>
          </w:rPrChange>
        </w:rPr>
        <w:pPrChange w:id="58" w:author="Robert Heilmayr" w:date="2022-06-17T09:34:00Z">
          <w:pPr>
            <w:pStyle w:val="Default"/>
          </w:pPr>
        </w:pPrChange>
      </w:pPr>
    </w:p>
    <w:p w14:paraId="35F9BC56" w14:textId="6BAC986E" w:rsidR="001C5868" w:rsidRPr="008C4003" w:rsidDel="008C4003" w:rsidRDefault="00D85757" w:rsidP="008C4003">
      <w:pPr>
        <w:rPr>
          <w:del w:id="59" w:author="Robert Heilmayr" w:date="2022-06-17T09:34:00Z"/>
          <w:moveTo w:id="60" w:author="Robert Heilmayr" w:date="2022-06-17T09:20:00Z"/>
          <w:color w:val="000000"/>
          <w:rPrChange w:id="61" w:author="Robert Heilmayr" w:date="2022-06-17T09:34:00Z">
            <w:rPr>
              <w:del w:id="62" w:author="Robert Heilmayr" w:date="2022-06-17T09:34:00Z"/>
              <w:moveTo w:id="63" w:author="Robert Heilmayr" w:date="2022-06-17T09:20:00Z"/>
              <w:rFonts w:cstheme="minorHAnsi"/>
              <w:color w:val="000000"/>
            </w:rPr>
          </w:rPrChange>
        </w:rPr>
        <w:pPrChange w:id="64" w:author="Robert Heilmayr" w:date="2022-06-17T09:34:00Z">
          <w:pPr/>
        </w:pPrChange>
      </w:pPr>
      <w:r w:rsidRPr="008C4003">
        <w:rPr>
          <w:rPrChange w:id="65" w:author="Robert Heilmayr" w:date="2022-06-17T09:34:00Z">
            <w:rPr>
              <w:rFonts w:cstheme="minorHAnsi"/>
            </w:rPr>
          </w:rPrChange>
        </w:rPr>
        <w:t>In this paper, we</w:t>
      </w:r>
      <w:ins w:id="66" w:author="Robert Heilmayr" w:date="2022-06-17T09:20:00Z">
        <w:r w:rsidR="001C5868" w:rsidRPr="008C4003">
          <w:rPr>
            <w:rPrChange w:id="67" w:author="Robert Heilmayr" w:date="2022-06-17T09:34:00Z">
              <w:rPr>
                <w:rFonts w:cstheme="minorHAnsi"/>
              </w:rPr>
            </w:rPrChange>
          </w:rPr>
          <w:t xml:space="preserve"> use a combination of analytical proofs and simulations to</w:t>
        </w:r>
      </w:ins>
      <w:r w:rsidRPr="008C4003">
        <w:rPr>
          <w:rPrChange w:id="68" w:author="Robert Heilmayr" w:date="2022-06-17T09:34:00Z">
            <w:rPr>
              <w:rFonts w:cstheme="minorHAnsi"/>
            </w:rPr>
          </w:rPrChange>
        </w:rPr>
        <w:t xml:space="preserve"> show that </w:t>
      </w:r>
      <w:r w:rsidR="006D77BE" w:rsidRPr="008C4003">
        <w:rPr>
          <w:rPrChange w:id="69" w:author="Robert Heilmayr" w:date="2022-06-17T09:34:00Z">
            <w:rPr>
              <w:rFonts w:cstheme="minorHAnsi"/>
            </w:rPr>
          </w:rPrChange>
        </w:rPr>
        <w:t xml:space="preserve">many commonly used econometric models suffer </w:t>
      </w:r>
      <w:r w:rsidR="00905656" w:rsidRPr="008C4003">
        <w:rPr>
          <w:rPrChange w:id="70" w:author="Robert Heilmayr" w:date="2022-06-17T09:34:00Z">
            <w:rPr>
              <w:rFonts w:cstheme="minorHAnsi"/>
            </w:rPr>
          </w:rPrChange>
        </w:rPr>
        <w:t xml:space="preserve">from bias and imprecise estimation </w:t>
      </w:r>
      <w:r w:rsidR="006D77BE" w:rsidRPr="008C4003">
        <w:rPr>
          <w:rPrChange w:id="71" w:author="Robert Heilmayr" w:date="2022-06-17T09:34:00Z">
            <w:rPr>
              <w:rFonts w:cstheme="minorHAnsi"/>
            </w:rPr>
          </w:rPrChange>
        </w:rPr>
        <w:t xml:space="preserve">when applied to binary, irreversible </w:t>
      </w:r>
      <w:del w:id="72" w:author="Robert Heilmayr" w:date="2022-06-17T09:21:00Z">
        <w:r w:rsidR="006D77BE" w:rsidRPr="008C4003" w:rsidDel="001C5868">
          <w:rPr>
            <w:rPrChange w:id="73" w:author="Robert Heilmayr" w:date="2022-06-17T09:34:00Z">
              <w:rPr>
                <w:rFonts w:cstheme="minorHAnsi"/>
              </w:rPr>
            </w:rPrChange>
          </w:rPr>
          <w:delText xml:space="preserve">data </w:delText>
        </w:r>
      </w:del>
      <w:ins w:id="74" w:author="Robert Heilmayr" w:date="2022-06-17T09:21:00Z">
        <w:r w:rsidR="001C5868" w:rsidRPr="008C4003">
          <w:rPr>
            <w:rPrChange w:id="75" w:author="Robert Heilmayr" w:date="2022-06-17T09:34:00Z">
              <w:rPr>
                <w:rFonts w:cstheme="minorHAnsi"/>
              </w:rPr>
            </w:rPrChange>
          </w:rPr>
          <w:t>outcome data</w:t>
        </w:r>
      </w:ins>
      <w:ins w:id="76" w:author="Robert Heilmayr" w:date="2022-06-17T09:22:00Z">
        <w:r w:rsidR="001C5868" w:rsidRPr="008C4003">
          <w:rPr>
            <w:rPrChange w:id="77" w:author="Robert Heilmayr" w:date="2022-06-17T09:34:00Z">
              <w:rPr>
                <w:rFonts w:cstheme="minorHAnsi"/>
              </w:rPr>
            </w:rPrChange>
          </w:rPr>
          <w:t xml:space="preserve">. We highlight the importance of this insight for the rapidly growing body of research seeking to quantify the effectiveness of </w:t>
        </w:r>
      </w:ins>
      <w:ins w:id="78" w:author="Robert Heilmayr" w:date="2022-06-17T09:31:00Z">
        <w:r w:rsidR="008C4003" w:rsidRPr="008C4003">
          <w:rPr>
            <w:rPrChange w:id="79" w:author="Robert Heilmayr" w:date="2022-06-17T09:34:00Z">
              <w:rPr>
                <w:rFonts w:cstheme="minorHAnsi"/>
              </w:rPr>
            </w:rPrChange>
          </w:rPr>
          <w:t xml:space="preserve">forest </w:t>
        </w:r>
      </w:ins>
      <w:ins w:id="80" w:author="Robert Heilmayr" w:date="2022-06-17T09:22:00Z">
        <w:r w:rsidR="001C5868" w:rsidRPr="008C4003">
          <w:rPr>
            <w:rPrChange w:id="81" w:author="Robert Heilmayr" w:date="2022-06-17T09:34:00Z">
              <w:rPr>
                <w:rFonts w:cstheme="minorHAnsi"/>
              </w:rPr>
            </w:rPrChange>
          </w:rPr>
          <w:t>conservation interventions.</w:t>
        </w:r>
      </w:ins>
      <w:del w:id="82" w:author="Robert Heilmayr" w:date="2022-06-17T09:32:00Z">
        <w:r w:rsidR="006D77BE" w:rsidRPr="008C4003" w:rsidDel="008C4003">
          <w:rPr>
            <w:rPrChange w:id="83" w:author="Robert Heilmayr" w:date="2022-06-17T09:34:00Z">
              <w:rPr>
                <w:rFonts w:cstheme="minorHAnsi"/>
              </w:rPr>
            </w:rPrChange>
          </w:rPr>
          <w:delText xml:space="preserve">such as </w:delText>
        </w:r>
        <w:r w:rsidR="00905656" w:rsidRPr="008C4003" w:rsidDel="008C4003">
          <w:rPr>
            <w:rPrChange w:id="84" w:author="Robert Heilmayr" w:date="2022-06-17T09:34:00Z">
              <w:rPr>
                <w:rFonts w:cstheme="minorHAnsi"/>
              </w:rPr>
            </w:rPrChange>
          </w:rPr>
          <w:delText>the land cover data</w:delText>
        </w:r>
        <w:r w:rsidR="00A33947" w:rsidRPr="008C4003" w:rsidDel="008C4003">
          <w:rPr>
            <w:rPrChange w:id="85" w:author="Robert Heilmayr" w:date="2022-06-17T09:34:00Z">
              <w:rPr>
                <w:rFonts w:cstheme="minorHAnsi"/>
              </w:rPr>
            </w:rPrChange>
          </w:rPr>
          <w:delText xml:space="preserve"> used in impact evaluation of conservation interventions</w:delText>
        </w:r>
        <w:r w:rsidRPr="008C4003" w:rsidDel="008C4003">
          <w:rPr>
            <w:rPrChange w:id="86" w:author="Robert Heilmayr" w:date="2022-06-17T09:34:00Z">
              <w:rPr>
                <w:rFonts w:cstheme="minorHAnsi"/>
              </w:rPr>
            </w:rPrChange>
          </w:rPr>
          <w:delText>.</w:delText>
        </w:r>
      </w:del>
      <w:r w:rsidRPr="008C4003">
        <w:rPr>
          <w:rPrChange w:id="87" w:author="Robert Heilmayr" w:date="2022-06-17T09:34:00Z">
            <w:rPr>
              <w:rFonts w:cstheme="minorHAnsi"/>
            </w:rPr>
          </w:rPrChange>
        </w:rPr>
        <w:t xml:space="preserve"> </w:t>
      </w:r>
      <w:moveToRangeStart w:id="88" w:author="Robert Heilmayr" w:date="2022-06-17T09:20:00Z" w:name="move106350064"/>
      <w:moveTo w:id="89" w:author="Robert Heilmayr" w:date="2022-06-17T09:20:00Z">
        <w:r w:rsidR="001C5868" w:rsidRPr="008C4003">
          <w:rPr>
            <w:rPrChange w:id="90" w:author="Robert Heilmayr" w:date="2022-06-17T09:34:00Z">
              <w:rPr>
                <w:rFonts w:cstheme="minorHAnsi"/>
              </w:rPr>
            </w:rPrChange>
          </w:rPr>
          <w:t xml:space="preserve">We believe that this </w:t>
        </w:r>
        <w:del w:id="91" w:author="Robert Heilmayr" w:date="2022-06-17T09:21:00Z">
          <w:r w:rsidR="001C5868" w:rsidRPr="008C4003" w:rsidDel="001C5868">
            <w:rPr>
              <w:rPrChange w:id="92" w:author="Robert Heilmayr" w:date="2022-06-17T09:34:00Z">
                <w:rPr>
                  <w:rFonts w:cstheme="minorHAnsi"/>
                </w:rPr>
              </w:rPrChange>
            </w:rPr>
            <w:delText>manuscript</w:delText>
          </w:r>
        </w:del>
      </w:moveTo>
      <w:ins w:id="93" w:author="Robert Heilmayr" w:date="2022-06-17T09:33:00Z">
        <w:r w:rsidR="008C4003" w:rsidRPr="008C4003">
          <w:rPr>
            <w:rPrChange w:id="94" w:author="Robert Heilmayr" w:date="2022-06-17T09:34:00Z">
              <w:rPr>
                <w:rFonts w:cstheme="minorHAnsi"/>
              </w:rPr>
            </w:rPrChange>
          </w:rPr>
          <w:t xml:space="preserve">paper </w:t>
        </w:r>
      </w:ins>
      <w:moveTo w:id="95" w:author="Robert Heilmayr" w:date="2022-06-17T09:20:00Z">
        <w:del w:id="96" w:author="Robert Heilmayr" w:date="2022-06-17T09:33:00Z">
          <w:r w:rsidR="001C5868" w:rsidRPr="008C4003" w:rsidDel="008C4003">
            <w:rPr>
              <w:rPrChange w:id="97" w:author="Robert Heilmayr" w:date="2022-06-17T09:34:00Z">
                <w:rPr>
                  <w:rFonts w:cstheme="minorHAnsi"/>
                </w:rPr>
              </w:rPrChange>
            </w:rPr>
            <w:delText xml:space="preserve"> </w:delText>
          </w:r>
        </w:del>
        <w:del w:id="98" w:author="Robert Heilmayr" w:date="2022-06-17T09:20:00Z">
          <w:r w:rsidR="001C5868" w:rsidRPr="008C4003" w:rsidDel="001C5868">
            <w:rPr>
              <w:rPrChange w:id="99" w:author="Robert Heilmayr" w:date="2022-06-17T09:34:00Z">
                <w:rPr>
                  <w:rFonts w:cstheme="minorHAnsi"/>
                </w:rPr>
              </w:rPrChange>
            </w:rPr>
            <w:delText xml:space="preserve">is appropriate for publication by </w:delText>
          </w:r>
        </w:del>
      </w:moveTo>
      <w:ins w:id="100" w:author="Robert Heilmayr" w:date="2022-06-17T09:20:00Z">
        <w:r w:rsidR="001C5868" w:rsidRPr="008C4003">
          <w:rPr>
            <w:rPrChange w:id="101" w:author="Robert Heilmayr" w:date="2022-06-17T09:34:00Z">
              <w:rPr>
                <w:rFonts w:cstheme="minorHAnsi"/>
              </w:rPr>
            </w:rPrChange>
          </w:rPr>
          <w:t xml:space="preserve">would be </w:t>
        </w:r>
      </w:ins>
      <w:ins w:id="102" w:author="Robert Heilmayr" w:date="2022-06-17T09:33:00Z">
        <w:r w:rsidR="008C4003" w:rsidRPr="008C4003">
          <w:rPr>
            <w:rPrChange w:id="103" w:author="Robert Heilmayr" w:date="2022-06-17T09:34:00Z">
              <w:rPr>
                <w:rFonts w:cstheme="minorHAnsi"/>
              </w:rPr>
            </w:rPrChange>
          </w:rPr>
          <w:t xml:space="preserve">well suited for publication in </w:t>
        </w:r>
        <w:r w:rsidR="008C4003" w:rsidRPr="008C4003">
          <w:rPr>
            <w:i/>
            <w:rPrChange w:id="104" w:author="Robert Heilmayr" w:date="2022-06-17T09:34:00Z">
              <w:rPr>
                <w:rFonts w:cstheme="minorHAnsi"/>
              </w:rPr>
            </w:rPrChange>
          </w:rPr>
          <w:t>JAERE</w:t>
        </w:r>
        <w:r w:rsidR="008C4003" w:rsidRPr="008C4003">
          <w:rPr>
            <w:rPrChange w:id="105" w:author="Robert Heilmayr" w:date="2022-06-17T09:34:00Z">
              <w:rPr>
                <w:rFonts w:cstheme="minorHAnsi"/>
              </w:rPr>
            </w:rPrChange>
          </w:rPr>
          <w:t xml:space="preserve"> </w:t>
        </w:r>
      </w:ins>
      <w:moveTo w:id="106" w:author="Robert Heilmayr" w:date="2022-06-17T09:20:00Z">
        <w:del w:id="107" w:author="Robert Heilmayr" w:date="2022-06-17T09:33:00Z">
          <w:r w:rsidR="001C5868" w:rsidRPr="008C4003" w:rsidDel="008C4003">
            <w:rPr>
              <w:i/>
              <w:rPrChange w:id="108" w:author="Robert Heilmayr" w:date="2022-06-17T09:34:00Z">
                <w:rPr>
                  <w:rFonts w:cstheme="minorHAnsi"/>
                </w:rPr>
              </w:rPrChange>
            </w:rPr>
            <w:delText>JAERE</w:delText>
          </w:r>
        </w:del>
        <w:del w:id="109" w:author="Robert Heilmayr" w:date="2022-06-17T09:21:00Z">
          <w:r w:rsidR="001C5868" w:rsidRPr="008C4003" w:rsidDel="001C5868">
            <w:rPr>
              <w:rPrChange w:id="110" w:author="Robert Heilmayr" w:date="2022-06-17T09:34:00Z">
                <w:rPr>
                  <w:rFonts w:cstheme="minorHAnsi"/>
                </w:rPr>
              </w:rPrChange>
            </w:rPr>
            <w:delText>,</w:delText>
          </w:r>
        </w:del>
        <w:del w:id="111" w:author="Robert Heilmayr" w:date="2022-06-17T09:33:00Z">
          <w:r w:rsidR="001C5868" w:rsidRPr="008C4003" w:rsidDel="008C4003">
            <w:rPr>
              <w:i/>
              <w:iCs/>
              <w:rPrChange w:id="112" w:author="Robert Heilmayr" w:date="2022-06-17T09:34:00Z">
                <w:rPr>
                  <w:rFonts w:cstheme="minorHAnsi"/>
                  <w:i/>
                  <w:iCs/>
                </w:rPr>
              </w:rPrChange>
            </w:rPr>
            <w:delText xml:space="preserve"> </w:delText>
          </w:r>
        </w:del>
        <w:r w:rsidR="001C5868" w:rsidRPr="008C4003">
          <w:rPr>
            <w:rPrChange w:id="113" w:author="Robert Heilmayr" w:date="2022-06-17T09:34:00Z">
              <w:rPr>
                <w:rFonts w:cstheme="minorHAnsi"/>
              </w:rPr>
            </w:rPrChange>
          </w:rPr>
          <w:t xml:space="preserve">because it </w:t>
        </w:r>
        <w:del w:id="114" w:author="Robert Heilmayr" w:date="2022-06-17T09:32:00Z">
          <w:r w:rsidR="001C5868" w:rsidRPr="008C4003" w:rsidDel="008C4003">
            <w:rPr>
              <w:rPrChange w:id="115" w:author="Robert Heilmayr" w:date="2022-06-17T09:34:00Z">
                <w:rPr>
                  <w:rFonts w:cstheme="minorHAnsi"/>
                </w:rPr>
              </w:rPrChange>
            </w:rPr>
            <w:delText xml:space="preserve">addresses issues with </w:delText>
          </w:r>
        </w:del>
      </w:moveTo>
      <w:ins w:id="116" w:author="Robert Heilmayr" w:date="2022-06-17T09:32:00Z">
        <w:r w:rsidR="008C4003" w:rsidRPr="008C4003">
          <w:rPr>
            <w:rPrChange w:id="117" w:author="Robert Heilmayr" w:date="2022-06-17T09:34:00Z">
              <w:rPr>
                <w:rFonts w:cstheme="minorHAnsi"/>
              </w:rPr>
            </w:rPrChange>
          </w:rPr>
          <w:t xml:space="preserve">identifies </w:t>
        </w:r>
      </w:ins>
      <w:ins w:id="118" w:author="Robert Heilmayr" w:date="2022-06-17T09:33:00Z">
        <w:r w:rsidR="008C4003" w:rsidRPr="008C4003">
          <w:rPr>
            <w:rPrChange w:id="119" w:author="Robert Heilmayr" w:date="2022-06-17T09:34:00Z">
              <w:rPr>
                <w:rFonts w:cstheme="minorHAnsi"/>
              </w:rPr>
            </w:rPrChange>
          </w:rPr>
          <w:t xml:space="preserve">flaws with </w:t>
        </w:r>
      </w:ins>
      <w:moveTo w:id="120" w:author="Robert Heilmayr" w:date="2022-06-17T09:20:00Z">
        <w:r w:rsidR="001C5868" w:rsidRPr="008C4003">
          <w:rPr>
            <w:rPrChange w:id="121" w:author="Robert Heilmayr" w:date="2022-06-17T09:34:00Z">
              <w:rPr>
                <w:rFonts w:cstheme="minorHAnsi"/>
              </w:rPr>
            </w:rPrChange>
          </w:rPr>
          <w:t>methods widely used by the journal’s readership</w:t>
        </w:r>
      </w:moveTo>
      <w:ins w:id="122" w:author="Robert Heilmayr" w:date="2022-06-17T09:36:00Z">
        <w:r w:rsidR="008C4003">
          <w:t>,</w:t>
        </w:r>
      </w:ins>
      <w:moveTo w:id="123" w:author="Robert Heilmayr" w:date="2022-06-17T09:20:00Z">
        <w:r w:rsidR="001C5868" w:rsidRPr="008C4003">
          <w:rPr>
            <w:rPrChange w:id="124" w:author="Robert Heilmayr" w:date="2022-06-17T09:34:00Z">
              <w:rPr>
                <w:rFonts w:cstheme="minorHAnsi"/>
              </w:rPr>
            </w:rPrChange>
          </w:rPr>
          <w:t xml:space="preserve"> and provides </w:t>
        </w:r>
      </w:moveTo>
      <w:ins w:id="125" w:author="Robert Heilmayr" w:date="2022-06-17T09:36:00Z">
        <w:r w:rsidR="008C4003">
          <w:t>clear solutions to the problems we identify</w:t>
        </w:r>
      </w:ins>
      <w:moveTo w:id="126" w:author="Robert Heilmayr" w:date="2022-06-17T09:20:00Z">
        <w:del w:id="127" w:author="Robert Heilmayr" w:date="2022-06-17T09:36:00Z">
          <w:r w:rsidR="001C5868" w:rsidRPr="008C4003" w:rsidDel="008C4003">
            <w:rPr>
              <w:rPrChange w:id="128" w:author="Robert Heilmayr" w:date="2022-06-17T09:34:00Z">
                <w:rPr>
                  <w:rFonts w:cstheme="minorHAnsi"/>
                </w:rPr>
              </w:rPrChange>
            </w:rPr>
            <w:delText xml:space="preserve">guidance for how researchers can </w:delText>
          </w:r>
        </w:del>
        <w:del w:id="129" w:author="Robert Heilmayr" w:date="2022-06-17T09:33:00Z">
          <w:r w:rsidR="001C5868" w:rsidRPr="008C4003" w:rsidDel="008C4003">
            <w:rPr>
              <w:rPrChange w:id="130" w:author="Robert Heilmayr" w:date="2022-06-17T09:34:00Z">
                <w:rPr>
                  <w:rFonts w:cstheme="minorHAnsi"/>
                </w:rPr>
              </w:rPrChange>
            </w:rPr>
            <w:delText>avoid these pitfalls</w:delText>
          </w:r>
        </w:del>
        <w:r w:rsidR="001C5868" w:rsidRPr="008C4003">
          <w:rPr>
            <w:rPrChange w:id="131" w:author="Robert Heilmayr" w:date="2022-06-17T09:34:00Z">
              <w:rPr>
                <w:rFonts w:cstheme="minorHAnsi"/>
              </w:rPr>
            </w:rPrChange>
          </w:rPr>
          <w:t xml:space="preserve">. </w:t>
        </w:r>
        <w:del w:id="132" w:author="Robert Heilmayr" w:date="2022-06-17T09:34:00Z">
          <w:r w:rsidR="001C5868" w:rsidRPr="008C4003" w:rsidDel="008C4003">
            <w:rPr>
              <w:rPrChange w:id="133" w:author="Robert Heilmayr" w:date="2022-06-17T09:34:00Z">
                <w:rPr>
                  <w:rFonts w:cstheme="minorHAnsi"/>
                </w:rPr>
              </w:rPrChange>
            </w:rPr>
            <w:delText xml:space="preserve">Our paper not only provides suggestions for how economists should think about their econometric model, but offers analytical results showing what researchers should expect to estimate when applying econometric models to binary, irreversible land cover data. </w:delText>
          </w:r>
        </w:del>
      </w:moveTo>
    </w:p>
    <w:moveToRangeEnd w:id="88"/>
    <w:p w14:paraId="1A8C9B2B" w14:textId="77777777" w:rsidR="001C5868" w:rsidRPr="008C4003" w:rsidRDefault="001C5868" w:rsidP="008C4003">
      <w:pPr>
        <w:rPr>
          <w:ins w:id="134" w:author="Robert Heilmayr" w:date="2022-06-17T09:20:00Z"/>
          <w:rPrChange w:id="135" w:author="Robert Heilmayr" w:date="2022-06-17T09:34:00Z">
            <w:rPr>
              <w:ins w:id="136" w:author="Robert Heilmayr" w:date="2022-06-17T09:20:00Z"/>
              <w:rFonts w:asciiTheme="minorHAnsi" w:hAnsiTheme="minorHAnsi" w:cstheme="minorHAnsi"/>
              <w:sz w:val="22"/>
              <w:szCs w:val="22"/>
            </w:rPr>
          </w:rPrChange>
        </w:rPr>
        <w:pPrChange w:id="137" w:author="Robert Heilmayr" w:date="2022-06-17T09:34:00Z">
          <w:pPr>
            <w:pStyle w:val="Default"/>
          </w:pPr>
        </w:pPrChange>
      </w:pPr>
    </w:p>
    <w:p w14:paraId="1B61B0F9" w14:textId="4009C5EE" w:rsidR="00D85757" w:rsidRPr="008C4003" w:rsidDel="008C4003" w:rsidRDefault="00905656" w:rsidP="008C4003">
      <w:pPr>
        <w:rPr>
          <w:del w:id="138" w:author="Robert Heilmayr" w:date="2022-06-17T09:36:00Z"/>
          <w:rPrChange w:id="139" w:author="Robert Heilmayr" w:date="2022-06-17T09:34:00Z">
            <w:rPr>
              <w:del w:id="140" w:author="Robert Heilmayr" w:date="2022-06-17T09:36:00Z"/>
              <w:rFonts w:asciiTheme="minorHAnsi" w:hAnsiTheme="minorHAnsi" w:cstheme="minorHAnsi"/>
              <w:sz w:val="22"/>
              <w:szCs w:val="22"/>
            </w:rPr>
          </w:rPrChange>
        </w:rPr>
        <w:pPrChange w:id="141" w:author="Robert Heilmayr" w:date="2022-06-17T09:34:00Z">
          <w:pPr>
            <w:pStyle w:val="Default"/>
          </w:pPr>
        </w:pPrChange>
      </w:pPr>
      <w:del w:id="142" w:author="Robert Heilmayr" w:date="2022-06-17T09:36:00Z">
        <w:r w:rsidRPr="008C4003" w:rsidDel="008C4003">
          <w:rPr>
            <w:rPrChange w:id="143" w:author="Robert Heilmayr" w:date="2022-06-17T09:34:00Z">
              <w:rPr>
                <w:rFonts w:asciiTheme="minorHAnsi" w:hAnsiTheme="minorHAnsi" w:cstheme="minorHAnsi"/>
                <w:sz w:val="22"/>
                <w:szCs w:val="22"/>
              </w:rPr>
            </w:rPrChange>
          </w:rPr>
          <w:delText xml:space="preserve">One of our primary results shows that </w:delText>
        </w:r>
        <w:r w:rsidR="00A33947" w:rsidRPr="008C4003" w:rsidDel="008C4003">
          <w:rPr>
            <w:rPrChange w:id="144" w:author="Robert Heilmayr" w:date="2022-06-17T09:34:00Z">
              <w:rPr>
                <w:rFonts w:asciiTheme="minorHAnsi" w:hAnsiTheme="minorHAnsi" w:cstheme="minorHAnsi"/>
                <w:sz w:val="22"/>
                <w:szCs w:val="22"/>
              </w:rPr>
            </w:rPrChange>
          </w:rPr>
          <w:delText>two-way fixed effects regression</w:delText>
        </w:r>
        <w:r w:rsidRPr="008C4003" w:rsidDel="008C4003">
          <w:rPr>
            <w:rPrChange w:id="145" w:author="Robert Heilmayr" w:date="2022-06-17T09:34:00Z">
              <w:rPr>
                <w:rFonts w:asciiTheme="minorHAnsi" w:hAnsiTheme="minorHAnsi" w:cstheme="minorHAnsi"/>
                <w:sz w:val="22"/>
                <w:szCs w:val="22"/>
              </w:rPr>
            </w:rPrChange>
          </w:rPr>
          <w:delText>s</w:delText>
        </w:r>
        <w:r w:rsidR="00A33947" w:rsidRPr="008C4003" w:rsidDel="008C4003">
          <w:rPr>
            <w:rPrChange w:id="146" w:author="Robert Heilmayr" w:date="2022-06-17T09:34:00Z">
              <w:rPr>
                <w:rFonts w:asciiTheme="minorHAnsi" w:hAnsiTheme="minorHAnsi" w:cstheme="minorHAnsi"/>
                <w:sz w:val="22"/>
                <w:szCs w:val="22"/>
              </w:rPr>
            </w:rPrChange>
          </w:rPr>
          <w:delText xml:space="preserve"> with year and pixel fixed effects</w:delText>
        </w:r>
        <w:r w:rsidRPr="008C4003" w:rsidDel="008C4003">
          <w:rPr>
            <w:rPrChange w:id="147" w:author="Robert Heilmayr" w:date="2022-06-17T09:34:00Z">
              <w:rPr>
                <w:rFonts w:asciiTheme="minorHAnsi" w:hAnsiTheme="minorHAnsi" w:cstheme="minorHAnsi"/>
                <w:sz w:val="22"/>
                <w:szCs w:val="22"/>
              </w:rPr>
            </w:rPrChange>
          </w:rPr>
          <w:delText>, which have been used in papers published in JA</w:delText>
        </w:r>
        <w:r w:rsidR="00314963" w:rsidRPr="008C4003" w:rsidDel="008C4003">
          <w:rPr>
            <w:rPrChange w:id="148" w:author="Robert Heilmayr" w:date="2022-06-17T09:34:00Z">
              <w:rPr>
                <w:rFonts w:asciiTheme="minorHAnsi" w:hAnsiTheme="minorHAnsi" w:cstheme="minorHAnsi"/>
                <w:sz w:val="22"/>
                <w:szCs w:val="22"/>
              </w:rPr>
            </w:rPrChange>
          </w:rPr>
          <w:delText>E</w:delText>
        </w:r>
        <w:r w:rsidRPr="008C4003" w:rsidDel="008C4003">
          <w:rPr>
            <w:rPrChange w:id="149" w:author="Robert Heilmayr" w:date="2022-06-17T09:34:00Z">
              <w:rPr>
                <w:rFonts w:asciiTheme="minorHAnsi" w:hAnsiTheme="minorHAnsi" w:cstheme="minorHAnsi"/>
                <w:sz w:val="22"/>
                <w:szCs w:val="22"/>
              </w:rPr>
            </w:rPrChange>
          </w:rPr>
          <w:delText xml:space="preserve">RE as recently as 2021, do not recover an unbiased estimate of the ATT. </w:delText>
        </w:r>
        <w:r w:rsidR="00D85757" w:rsidRPr="008C4003" w:rsidDel="008C4003">
          <w:rPr>
            <w:rPrChange w:id="150" w:author="Robert Heilmayr" w:date="2022-06-17T09:34:00Z">
              <w:rPr>
                <w:rFonts w:asciiTheme="minorHAnsi" w:hAnsiTheme="minorHAnsi" w:cstheme="minorHAnsi"/>
                <w:sz w:val="22"/>
                <w:szCs w:val="22"/>
              </w:rPr>
            </w:rPrChange>
          </w:rPr>
          <w:delText xml:space="preserve"> </w:delText>
        </w:r>
        <w:r w:rsidRPr="008C4003" w:rsidDel="008C4003">
          <w:rPr>
            <w:rPrChange w:id="151" w:author="Robert Heilmayr" w:date="2022-06-17T09:34:00Z">
              <w:rPr>
                <w:rFonts w:asciiTheme="minorHAnsi" w:hAnsiTheme="minorHAnsi" w:cstheme="minorHAnsi"/>
                <w:sz w:val="22"/>
                <w:szCs w:val="22"/>
              </w:rPr>
            </w:rPrChange>
          </w:rPr>
          <w:delText xml:space="preserve">This result extends to recently developed estimators likely to </w:delText>
        </w:r>
        <w:r w:rsidR="00047C5F" w:rsidRPr="008C4003" w:rsidDel="008C4003">
          <w:rPr>
            <w:rPrChange w:id="152" w:author="Robert Heilmayr" w:date="2022-06-17T09:34:00Z">
              <w:rPr>
                <w:rFonts w:asciiTheme="minorHAnsi" w:hAnsiTheme="minorHAnsi" w:cstheme="minorHAnsi"/>
                <w:sz w:val="22"/>
                <w:szCs w:val="22"/>
              </w:rPr>
            </w:rPrChange>
          </w:rPr>
          <w:delText>replace some two-way fixed effects regressions</w:delText>
        </w:r>
        <w:r w:rsidRPr="008C4003" w:rsidDel="008C4003">
          <w:rPr>
            <w:rPrChange w:id="153" w:author="Robert Heilmayr" w:date="2022-06-17T09:34:00Z">
              <w:rPr>
                <w:rFonts w:asciiTheme="minorHAnsi" w:hAnsiTheme="minorHAnsi" w:cstheme="minorHAnsi"/>
                <w:sz w:val="22"/>
                <w:szCs w:val="22"/>
              </w:rPr>
            </w:rPrChange>
          </w:rPr>
          <w:delText xml:space="preserve"> in the coming years. </w:delText>
        </w:r>
        <w:r w:rsidR="008B7206" w:rsidRPr="008C4003" w:rsidDel="008C4003">
          <w:rPr>
            <w:rPrChange w:id="154" w:author="Robert Heilmayr" w:date="2022-06-17T09:34:00Z">
              <w:rPr>
                <w:rFonts w:asciiTheme="minorHAnsi" w:hAnsiTheme="minorHAnsi" w:cstheme="minorHAnsi"/>
                <w:sz w:val="22"/>
                <w:szCs w:val="22"/>
              </w:rPr>
            </w:rPrChange>
          </w:rPr>
          <w:delText xml:space="preserve">We </w:delText>
        </w:r>
        <w:r w:rsidR="003A134C" w:rsidRPr="008C4003" w:rsidDel="008C4003">
          <w:rPr>
            <w:rPrChange w:id="155" w:author="Robert Heilmayr" w:date="2022-06-17T09:34:00Z">
              <w:rPr>
                <w:rFonts w:asciiTheme="minorHAnsi" w:hAnsiTheme="minorHAnsi" w:cstheme="minorHAnsi"/>
                <w:sz w:val="22"/>
                <w:szCs w:val="22"/>
              </w:rPr>
            </w:rPrChange>
          </w:rPr>
          <w:delText>also develop</w:delText>
        </w:r>
        <w:r w:rsidR="008B7206" w:rsidRPr="008C4003" w:rsidDel="008C4003">
          <w:rPr>
            <w:rPrChange w:id="156" w:author="Robert Heilmayr" w:date="2022-06-17T09:34:00Z">
              <w:rPr>
                <w:rFonts w:asciiTheme="minorHAnsi" w:hAnsiTheme="minorHAnsi" w:cstheme="minorHAnsi"/>
                <w:sz w:val="22"/>
                <w:szCs w:val="22"/>
              </w:rPr>
            </w:rPrChange>
          </w:rPr>
          <w:delText xml:space="preserve"> a novel survival-</w:delText>
        </w:r>
        <w:r w:rsidR="003A134C" w:rsidRPr="008C4003" w:rsidDel="008C4003">
          <w:rPr>
            <w:rPrChange w:id="157" w:author="Robert Heilmayr" w:date="2022-06-17T09:34:00Z">
              <w:rPr>
                <w:rFonts w:asciiTheme="minorHAnsi" w:hAnsiTheme="minorHAnsi" w:cstheme="minorHAnsi"/>
                <w:sz w:val="22"/>
                <w:szCs w:val="22"/>
              </w:rPr>
            </w:rPrChange>
          </w:rPr>
          <w:delText xml:space="preserve">analysis </w:delText>
        </w:r>
        <w:r w:rsidR="008B7206" w:rsidRPr="008C4003" w:rsidDel="008C4003">
          <w:rPr>
            <w:rPrChange w:id="158" w:author="Robert Heilmayr" w:date="2022-06-17T09:34:00Z">
              <w:rPr>
                <w:rFonts w:asciiTheme="minorHAnsi" w:hAnsiTheme="minorHAnsi" w:cstheme="minorHAnsi"/>
                <w:sz w:val="22"/>
                <w:szCs w:val="22"/>
              </w:rPr>
            </w:rPrChange>
          </w:rPr>
          <w:delText>based estimator that is viable under the traditional common trends assumption</w:delText>
        </w:r>
        <w:r w:rsidR="003A134C" w:rsidRPr="008C4003" w:rsidDel="008C4003">
          <w:rPr>
            <w:rPrChange w:id="159" w:author="Robert Heilmayr" w:date="2022-06-17T09:34:00Z">
              <w:rPr>
                <w:rFonts w:asciiTheme="minorHAnsi" w:hAnsiTheme="minorHAnsi" w:cstheme="minorHAnsi"/>
                <w:sz w:val="22"/>
                <w:szCs w:val="22"/>
              </w:rPr>
            </w:rPrChange>
          </w:rPr>
          <w:delText xml:space="preserve"> and </w:delText>
        </w:r>
        <w:r w:rsidR="00F30193" w:rsidRPr="008C4003" w:rsidDel="008C4003">
          <w:rPr>
            <w:rPrChange w:id="160" w:author="Robert Heilmayr" w:date="2022-06-17T09:34:00Z">
              <w:rPr>
                <w:rFonts w:asciiTheme="minorHAnsi" w:hAnsiTheme="minorHAnsi" w:cstheme="minorHAnsi"/>
                <w:sz w:val="22"/>
                <w:szCs w:val="22"/>
              </w:rPr>
            </w:rPrChange>
          </w:rPr>
          <w:delText>explore</w:delText>
        </w:r>
        <w:r w:rsidR="008B7206" w:rsidRPr="008C4003" w:rsidDel="008C4003">
          <w:rPr>
            <w:rPrChange w:id="161" w:author="Robert Heilmayr" w:date="2022-06-17T09:34:00Z">
              <w:rPr>
                <w:rFonts w:asciiTheme="minorHAnsi" w:hAnsiTheme="minorHAnsi" w:cstheme="minorHAnsi"/>
                <w:sz w:val="22"/>
                <w:szCs w:val="22"/>
              </w:rPr>
            </w:rPrChange>
          </w:rPr>
          <w:delText xml:space="preserve"> </w:delText>
        </w:r>
        <w:r w:rsidR="003A134C" w:rsidRPr="008C4003" w:rsidDel="008C4003">
          <w:rPr>
            <w:rPrChange w:id="162" w:author="Robert Heilmayr" w:date="2022-06-17T09:34:00Z">
              <w:rPr>
                <w:rFonts w:asciiTheme="minorHAnsi" w:hAnsiTheme="minorHAnsi" w:cstheme="minorHAnsi"/>
                <w:sz w:val="22"/>
                <w:szCs w:val="22"/>
              </w:rPr>
            </w:rPrChange>
          </w:rPr>
          <w:delText>the use of spatial aggregation</w:delText>
        </w:r>
        <w:r w:rsidR="008B7206" w:rsidRPr="008C4003" w:rsidDel="008C4003">
          <w:rPr>
            <w:rPrChange w:id="163" w:author="Robert Heilmayr" w:date="2022-06-17T09:34:00Z">
              <w:rPr>
                <w:rFonts w:asciiTheme="minorHAnsi" w:hAnsiTheme="minorHAnsi" w:cstheme="minorHAnsi"/>
                <w:sz w:val="22"/>
                <w:szCs w:val="22"/>
              </w:rPr>
            </w:rPrChange>
          </w:rPr>
          <w:delText xml:space="preserve"> in order to minimize bias and to obtain </w:delText>
        </w:r>
        <w:r w:rsidR="00B46F81" w:rsidRPr="008C4003" w:rsidDel="008C4003">
          <w:rPr>
            <w:rPrChange w:id="164" w:author="Robert Heilmayr" w:date="2022-06-17T09:34:00Z">
              <w:rPr>
                <w:rFonts w:asciiTheme="minorHAnsi" w:hAnsiTheme="minorHAnsi" w:cstheme="minorHAnsi"/>
                <w:sz w:val="22"/>
                <w:szCs w:val="22"/>
              </w:rPr>
            </w:rPrChange>
          </w:rPr>
          <w:delText>the</w:delText>
        </w:r>
        <w:r w:rsidR="008B7206" w:rsidRPr="008C4003" w:rsidDel="008C4003">
          <w:rPr>
            <w:rPrChange w:id="165" w:author="Robert Heilmayr" w:date="2022-06-17T09:34:00Z">
              <w:rPr>
                <w:rFonts w:asciiTheme="minorHAnsi" w:hAnsiTheme="minorHAnsi" w:cstheme="minorHAnsi"/>
                <w:sz w:val="22"/>
                <w:szCs w:val="22"/>
              </w:rPr>
            </w:rPrChange>
          </w:rPr>
          <w:delText xml:space="preserve"> </w:delText>
        </w:r>
        <w:r w:rsidR="00B46F81" w:rsidRPr="008C4003" w:rsidDel="008C4003">
          <w:rPr>
            <w:rPrChange w:id="166" w:author="Robert Heilmayr" w:date="2022-06-17T09:34:00Z">
              <w:rPr>
                <w:rFonts w:asciiTheme="minorHAnsi" w:hAnsiTheme="minorHAnsi" w:cstheme="minorHAnsi"/>
                <w:sz w:val="22"/>
                <w:szCs w:val="22"/>
              </w:rPr>
            </w:rPrChange>
          </w:rPr>
          <w:delText>relevant</w:delText>
        </w:r>
        <w:r w:rsidR="008B7206" w:rsidRPr="008C4003" w:rsidDel="008C4003">
          <w:rPr>
            <w:rPrChange w:id="167" w:author="Robert Heilmayr" w:date="2022-06-17T09:34:00Z">
              <w:rPr>
                <w:rFonts w:asciiTheme="minorHAnsi" w:hAnsiTheme="minorHAnsi" w:cstheme="minorHAnsi"/>
                <w:sz w:val="22"/>
                <w:szCs w:val="22"/>
              </w:rPr>
            </w:rPrChange>
          </w:rPr>
          <w:delText xml:space="preserve"> interpretation of the treatment effect parameter</w:delText>
        </w:r>
        <w:r w:rsidR="00B46F81" w:rsidRPr="008C4003" w:rsidDel="008C4003">
          <w:rPr>
            <w:rPrChange w:id="168" w:author="Robert Heilmayr" w:date="2022-06-17T09:34:00Z">
              <w:rPr>
                <w:rFonts w:asciiTheme="minorHAnsi" w:hAnsiTheme="minorHAnsi" w:cstheme="minorHAnsi"/>
                <w:sz w:val="22"/>
                <w:szCs w:val="22"/>
              </w:rPr>
            </w:rPrChange>
          </w:rPr>
          <w:delText>. Our paper</w:delText>
        </w:r>
        <w:r w:rsidR="00047C5F" w:rsidRPr="008C4003" w:rsidDel="008C4003">
          <w:rPr>
            <w:rPrChange w:id="169" w:author="Robert Heilmayr" w:date="2022-06-17T09:34:00Z">
              <w:rPr>
                <w:rFonts w:asciiTheme="minorHAnsi" w:hAnsiTheme="minorHAnsi" w:cstheme="minorHAnsi"/>
                <w:sz w:val="22"/>
                <w:szCs w:val="22"/>
              </w:rPr>
            </w:rPrChange>
          </w:rPr>
          <w:delText xml:space="preserve"> also</w:delText>
        </w:r>
        <w:r w:rsidR="003A134C" w:rsidRPr="008C4003" w:rsidDel="008C4003">
          <w:rPr>
            <w:rPrChange w:id="170" w:author="Robert Heilmayr" w:date="2022-06-17T09:34:00Z">
              <w:rPr>
                <w:rFonts w:asciiTheme="minorHAnsi" w:hAnsiTheme="minorHAnsi" w:cstheme="minorHAnsi"/>
                <w:sz w:val="22"/>
                <w:szCs w:val="22"/>
              </w:rPr>
            </w:rPrChange>
          </w:rPr>
          <w:delText xml:space="preserve"> </w:delText>
        </w:r>
        <w:r w:rsidR="00B46F81" w:rsidRPr="008C4003" w:rsidDel="008C4003">
          <w:rPr>
            <w:rPrChange w:id="171" w:author="Robert Heilmayr" w:date="2022-06-17T09:34:00Z">
              <w:rPr>
                <w:rFonts w:asciiTheme="minorHAnsi" w:hAnsiTheme="minorHAnsi" w:cstheme="minorHAnsi"/>
                <w:sz w:val="22"/>
                <w:szCs w:val="22"/>
              </w:rPr>
            </w:rPrChange>
          </w:rPr>
          <w:delText>explores other important considerations in this context</w:delText>
        </w:r>
        <w:r w:rsidR="00047C5F" w:rsidRPr="008C4003" w:rsidDel="008C4003">
          <w:rPr>
            <w:rPrChange w:id="172" w:author="Robert Heilmayr" w:date="2022-06-17T09:34:00Z">
              <w:rPr>
                <w:rFonts w:asciiTheme="minorHAnsi" w:hAnsiTheme="minorHAnsi" w:cstheme="minorHAnsi"/>
                <w:sz w:val="22"/>
                <w:szCs w:val="22"/>
              </w:rPr>
            </w:rPrChange>
          </w:rPr>
          <w:delText xml:space="preserve"> such as the use of weighting, the choice of deforestation rate calculation, and selection bias</w:delText>
        </w:r>
        <w:r w:rsidR="00B46F81" w:rsidRPr="008C4003" w:rsidDel="008C4003">
          <w:rPr>
            <w:rPrChange w:id="173" w:author="Robert Heilmayr" w:date="2022-06-17T09:34:00Z">
              <w:rPr>
                <w:rFonts w:asciiTheme="minorHAnsi" w:hAnsiTheme="minorHAnsi" w:cstheme="minorHAnsi"/>
                <w:sz w:val="22"/>
                <w:szCs w:val="22"/>
              </w:rPr>
            </w:rPrChange>
          </w:rPr>
          <w:delText xml:space="preserve">. </w:delText>
        </w:r>
        <w:r w:rsidR="008B7206" w:rsidRPr="008C4003" w:rsidDel="008C4003">
          <w:rPr>
            <w:rPrChange w:id="174" w:author="Robert Heilmayr" w:date="2022-06-17T09:34:00Z">
              <w:rPr>
                <w:rFonts w:asciiTheme="minorHAnsi" w:hAnsiTheme="minorHAnsi" w:cstheme="minorHAnsi"/>
                <w:sz w:val="22"/>
                <w:szCs w:val="22"/>
              </w:rPr>
            </w:rPrChange>
          </w:rPr>
          <w:delText xml:space="preserve"> </w:delText>
        </w:r>
      </w:del>
    </w:p>
    <w:p w14:paraId="10309A33" w14:textId="574A89D7" w:rsidR="008B7206" w:rsidRPr="008C4003" w:rsidDel="008C4003" w:rsidRDefault="008B7206" w:rsidP="008C4003">
      <w:pPr>
        <w:rPr>
          <w:del w:id="175" w:author="Robert Heilmayr" w:date="2022-06-17T09:34:00Z"/>
          <w:rPrChange w:id="176" w:author="Robert Heilmayr" w:date="2022-06-17T09:34:00Z">
            <w:rPr>
              <w:del w:id="177" w:author="Robert Heilmayr" w:date="2022-06-17T09:34:00Z"/>
              <w:rFonts w:asciiTheme="minorHAnsi" w:hAnsiTheme="minorHAnsi" w:cstheme="minorHAnsi"/>
              <w:sz w:val="22"/>
              <w:szCs w:val="22"/>
            </w:rPr>
          </w:rPrChange>
        </w:rPr>
        <w:pPrChange w:id="178" w:author="Robert Heilmayr" w:date="2022-06-17T09:34:00Z">
          <w:pPr>
            <w:pStyle w:val="Default"/>
          </w:pPr>
        </w:pPrChange>
      </w:pPr>
    </w:p>
    <w:p w14:paraId="7DEA02FC" w14:textId="4D9DB370" w:rsidR="00D85757" w:rsidRPr="008C4003" w:rsidDel="001C5868" w:rsidRDefault="00D85757" w:rsidP="008C4003">
      <w:pPr>
        <w:rPr>
          <w:moveFrom w:id="179" w:author="Robert Heilmayr" w:date="2022-06-17T09:20:00Z"/>
          <w:color w:val="000000"/>
          <w:rPrChange w:id="180" w:author="Robert Heilmayr" w:date="2022-06-17T09:34:00Z">
            <w:rPr>
              <w:moveFrom w:id="181" w:author="Robert Heilmayr" w:date="2022-06-17T09:20:00Z"/>
              <w:rFonts w:cstheme="minorHAnsi"/>
              <w:color w:val="000000"/>
            </w:rPr>
          </w:rPrChange>
        </w:rPr>
        <w:pPrChange w:id="182" w:author="Robert Heilmayr" w:date="2022-06-17T09:34:00Z">
          <w:pPr/>
        </w:pPrChange>
      </w:pPr>
      <w:moveFromRangeStart w:id="183" w:author="Robert Heilmayr" w:date="2022-06-17T09:20:00Z" w:name="move106350064"/>
      <w:moveFrom w:id="184" w:author="Robert Heilmayr" w:date="2022-06-17T09:20:00Z">
        <w:r w:rsidRPr="008C4003" w:rsidDel="001C5868">
          <w:rPr>
            <w:rPrChange w:id="185" w:author="Robert Heilmayr" w:date="2022-06-17T09:34:00Z">
              <w:rPr>
                <w:rFonts w:cstheme="minorHAnsi"/>
              </w:rPr>
            </w:rPrChange>
          </w:rPr>
          <w:t>We believe that this manuscript is appropriate for publication by JAERE</w:t>
        </w:r>
        <w:r w:rsidR="00F30193" w:rsidRPr="008C4003" w:rsidDel="001C5868">
          <w:rPr>
            <w:rPrChange w:id="186" w:author="Robert Heilmayr" w:date="2022-06-17T09:34:00Z">
              <w:rPr>
                <w:rFonts w:cstheme="minorHAnsi"/>
              </w:rPr>
            </w:rPrChange>
          </w:rPr>
          <w:t>,</w:t>
        </w:r>
        <w:r w:rsidRPr="008C4003" w:rsidDel="001C5868">
          <w:rPr>
            <w:i/>
            <w:iCs/>
            <w:rPrChange w:id="187" w:author="Robert Heilmayr" w:date="2022-06-17T09:34:00Z">
              <w:rPr>
                <w:rFonts w:cstheme="minorHAnsi"/>
                <w:i/>
                <w:iCs/>
              </w:rPr>
            </w:rPrChange>
          </w:rPr>
          <w:t xml:space="preserve"> </w:t>
        </w:r>
        <w:r w:rsidRPr="008C4003" w:rsidDel="001C5868">
          <w:rPr>
            <w:rPrChange w:id="188" w:author="Robert Heilmayr" w:date="2022-06-17T09:34:00Z">
              <w:rPr>
                <w:rFonts w:cstheme="minorHAnsi"/>
              </w:rPr>
            </w:rPrChange>
          </w:rPr>
          <w:t>because it</w:t>
        </w:r>
        <w:r w:rsidR="00A33947" w:rsidRPr="008C4003" w:rsidDel="001C5868">
          <w:rPr>
            <w:rPrChange w:id="189" w:author="Robert Heilmayr" w:date="2022-06-17T09:34:00Z">
              <w:rPr>
                <w:rFonts w:cstheme="minorHAnsi"/>
              </w:rPr>
            </w:rPrChange>
          </w:rPr>
          <w:t xml:space="preserve"> addresses </w:t>
        </w:r>
        <w:r w:rsidR="00D23DF5" w:rsidRPr="008C4003" w:rsidDel="001C5868">
          <w:rPr>
            <w:rPrChange w:id="190" w:author="Robert Heilmayr" w:date="2022-06-17T09:34:00Z">
              <w:rPr>
                <w:rFonts w:cstheme="minorHAnsi"/>
              </w:rPr>
            </w:rPrChange>
          </w:rPr>
          <w:t xml:space="preserve">issues with </w:t>
        </w:r>
        <w:r w:rsidR="00A33947" w:rsidRPr="008C4003" w:rsidDel="001C5868">
          <w:rPr>
            <w:rPrChange w:id="191" w:author="Robert Heilmayr" w:date="2022-06-17T09:34:00Z">
              <w:rPr>
                <w:rFonts w:cstheme="minorHAnsi"/>
              </w:rPr>
            </w:rPrChange>
          </w:rPr>
          <w:t xml:space="preserve">methods </w:t>
        </w:r>
        <w:r w:rsidR="00B46F81" w:rsidRPr="008C4003" w:rsidDel="001C5868">
          <w:rPr>
            <w:rPrChange w:id="192" w:author="Robert Heilmayr" w:date="2022-06-17T09:34:00Z">
              <w:rPr>
                <w:rFonts w:cstheme="minorHAnsi"/>
              </w:rPr>
            </w:rPrChange>
          </w:rPr>
          <w:t>widely used by the journal’s readership</w:t>
        </w:r>
        <w:r w:rsidR="00D23DF5" w:rsidRPr="008C4003" w:rsidDel="001C5868">
          <w:rPr>
            <w:rPrChange w:id="193" w:author="Robert Heilmayr" w:date="2022-06-17T09:34:00Z">
              <w:rPr>
                <w:rFonts w:cstheme="minorHAnsi"/>
              </w:rPr>
            </w:rPrChange>
          </w:rPr>
          <w:t xml:space="preserve"> and provides guidance for how researchers can avoid these pitfalls</w:t>
        </w:r>
        <w:r w:rsidR="00B46F81" w:rsidRPr="008C4003" w:rsidDel="001C5868">
          <w:rPr>
            <w:rPrChange w:id="194" w:author="Robert Heilmayr" w:date="2022-06-17T09:34:00Z">
              <w:rPr>
                <w:rFonts w:cstheme="minorHAnsi"/>
              </w:rPr>
            </w:rPrChange>
          </w:rPr>
          <w:t>. Our paper not only provides suggestions for how economists should think about their econometric model, but offers analytical results showing what researchers should expect to e</w:t>
        </w:r>
        <w:r w:rsidR="00047C5F" w:rsidRPr="008C4003" w:rsidDel="001C5868">
          <w:rPr>
            <w:rPrChange w:id="195" w:author="Robert Heilmayr" w:date="2022-06-17T09:34:00Z">
              <w:rPr>
                <w:rFonts w:cstheme="minorHAnsi"/>
              </w:rPr>
            </w:rPrChange>
          </w:rPr>
          <w:t>s</w:t>
        </w:r>
        <w:r w:rsidR="00B46F81" w:rsidRPr="008C4003" w:rsidDel="001C5868">
          <w:rPr>
            <w:rPrChange w:id="196" w:author="Robert Heilmayr" w:date="2022-06-17T09:34:00Z">
              <w:rPr>
                <w:rFonts w:cstheme="minorHAnsi"/>
              </w:rPr>
            </w:rPrChange>
          </w:rPr>
          <w:t xml:space="preserve">timate </w:t>
        </w:r>
        <w:r w:rsidR="00F31E78" w:rsidRPr="008C4003" w:rsidDel="001C5868">
          <w:rPr>
            <w:rPrChange w:id="197" w:author="Robert Heilmayr" w:date="2022-06-17T09:34:00Z">
              <w:rPr>
                <w:rFonts w:cstheme="minorHAnsi"/>
              </w:rPr>
            </w:rPrChange>
          </w:rPr>
          <w:t>when appl</w:t>
        </w:r>
        <w:r w:rsidR="00F30193" w:rsidRPr="008C4003" w:rsidDel="001C5868">
          <w:rPr>
            <w:rPrChange w:id="198" w:author="Robert Heilmayr" w:date="2022-06-17T09:34:00Z">
              <w:rPr>
                <w:rFonts w:cstheme="minorHAnsi"/>
              </w:rPr>
            </w:rPrChange>
          </w:rPr>
          <w:t>ying econometric models</w:t>
        </w:r>
        <w:r w:rsidR="00F31E78" w:rsidRPr="008C4003" w:rsidDel="001C5868">
          <w:rPr>
            <w:rPrChange w:id="199" w:author="Robert Heilmayr" w:date="2022-06-17T09:34:00Z">
              <w:rPr>
                <w:rFonts w:cstheme="minorHAnsi"/>
              </w:rPr>
            </w:rPrChange>
          </w:rPr>
          <w:t xml:space="preserve"> to</w:t>
        </w:r>
        <w:r w:rsidR="00B46F81" w:rsidRPr="008C4003" w:rsidDel="001C5868">
          <w:rPr>
            <w:rPrChange w:id="200" w:author="Robert Heilmayr" w:date="2022-06-17T09:34:00Z">
              <w:rPr>
                <w:rFonts w:cstheme="minorHAnsi"/>
              </w:rPr>
            </w:rPrChange>
          </w:rPr>
          <w:t xml:space="preserve"> binary, irreversible land cover data.</w:t>
        </w:r>
        <w:r w:rsidR="00F30193" w:rsidRPr="008C4003" w:rsidDel="001C5868">
          <w:rPr>
            <w:rPrChange w:id="201" w:author="Robert Heilmayr" w:date="2022-06-17T09:34:00Z">
              <w:rPr>
                <w:rFonts w:cstheme="minorHAnsi"/>
              </w:rPr>
            </w:rPrChange>
          </w:rPr>
          <w:t xml:space="preserve"> </w:t>
        </w:r>
      </w:moveFrom>
    </w:p>
    <w:moveFromRangeEnd w:id="183"/>
    <w:p w14:paraId="15816F37" w14:textId="6196E029" w:rsidR="00D85757" w:rsidRPr="008C4003" w:rsidDel="008C4003" w:rsidRDefault="00D85757" w:rsidP="008C4003">
      <w:pPr>
        <w:rPr>
          <w:del w:id="202" w:author="Robert Heilmayr" w:date="2022-06-17T09:34:00Z"/>
          <w:rPrChange w:id="203" w:author="Robert Heilmayr" w:date="2022-06-17T09:34:00Z">
            <w:rPr>
              <w:del w:id="204" w:author="Robert Heilmayr" w:date="2022-06-17T09:34:00Z"/>
              <w:rFonts w:asciiTheme="minorHAnsi" w:hAnsiTheme="minorHAnsi" w:cstheme="minorHAnsi"/>
              <w:sz w:val="22"/>
              <w:szCs w:val="22"/>
            </w:rPr>
          </w:rPrChange>
        </w:rPr>
        <w:pPrChange w:id="205" w:author="Robert Heilmayr" w:date="2022-06-17T09:34:00Z">
          <w:pPr>
            <w:pStyle w:val="Default"/>
          </w:pPr>
        </w:pPrChange>
      </w:pPr>
    </w:p>
    <w:p w14:paraId="21945997" w14:textId="52C8203A" w:rsidR="00D85757" w:rsidRPr="008C4003" w:rsidDel="008C4003" w:rsidRDefault="00D85757" w:rsidP="008C4003">
      <w:pPr>
        <w:rPr>
          <w:del w:id="206" w:author="Robert Heilmayr" w:date="2022-06-17T09:34:00Z"/>
          <w:rPrChange w:id="207" w:author="Robert Heilmayr" w:date="2022-06-17T09:34:00Z">
            <w:rPr>
              <w:del w:id="208" w:author="Robert Heilmayr" w:date="2022-06-17T09:34:00Z"/>
              <w:rFonts w:asciiTheme="minorHAnsi" w:hAnsiTheme="minorHAnsi" w:cstheme="minorHAnsi"/>
              <w:sz w:val="22"/>
              <w:szCs w:val="22"/>
            </w:rPr>
          </w:rPrChange>
        </w:rPr>
        <w:pPrChange w:id="209" w:author="Robert Heilmayr" w:date="2022-06-17T09:34:00Z">
          <w:pPr>
            <w:pStyle w:val="Default"/>
          </w:pPr>
        </w:pPrChange>
      </w:pPr>
      <w:del w:id="210" w:author="Robert Heilmayr" w:date="2022-06-17T09:37:00Z">
        <w:r w:rsidRPr="008C4003" w:rsidDel="004276F2">
          <w:rPr>
            <w:rPrChange w:id="211" w:author="Robert Heilmayr" w:date="2022-06-17T09:34:00Z">
              <w:rPr>
                <w:rFonts w:asciiTheme="minorHAnsi" w:hAnsiTheme="minorHAnsi" w:cstheme="minorHAnsi"/>
                <w:sz w:val="22"/>
                <w:szCs w:val="22"/>
              </w:rPr>
            </w:rPrChange>
          </w:rPr>
          <w:delText xml:space="preserve">We have no conflicts of interest to disclose. </w:delText>
        </w:r>
      </w:del>
    </w:p>
    <w:p w14:paraId="3F7988E5" w14:textId="742263AD" w:rsidR="00653298" w:rsidRPr="008C4003" w:rsidDel="008C4003" w:rsidRDefault="00653298" w:rsidP="008C4003">
      <w:pPr>
        <w:rPr>
          <w:del w:id="212" w:author="Robert Heilmayr" w:date="2022-06-17T09:34:00Z"/>
          <w:color w:val="000000"/>
          <w:rPrChange w:id="213" w:author="Robert Heilmayr" w:date="2022-06-17T09:34:00Z">
            <w:rPr>
              <w:del w:id="214" w:author="Robert Heilmayr" w:date="2022-06-17T09:34:00Z"/>
              <w:rFonts w:cstheme="minorHAnsi"/>
              <w:color w:val="000000"/>
            </w:rPr>
          </w:rPrChange>
        </w:rPr>
        <w:pPrChange w:id="215" w:author="Robert Heilmayr" w:date="2022-06-17T09:34:00Z">
          <w:pPr/>
        </w:pPrChange>
      </w:pPr>
    </w:p>
    <w:p w14:paraId="5E0D5310" w14:textId="2DFD91C9" w:rsidR="00D85757" w:rsidRPr="008C4003" w:rsidDel="008C4003" w:rsidRDefault="00D85757" w:rsidP="008C4003">
      <w:pPr>
        <w:rPr>
          <w:del w:id="216" w:author="Robert Heilmayr" w:date="2022-06-17T09:34:00Z"/>
          <w:color w:val="000000"/>
          <w:rPrChange w:id="217" w:author="Robert Heilmayr" w:date="2022-06-17T09:34:00Z">
            <w:rPr>
              <w:del w:id="218" w:author="Robert Heilmayr" w:date="2022-06-17T09:34:00Z"/>
              <w:rFonts w:cstheme="minorHAnsi"/>
              <w:color w:val="000000"/>
            </w:rPr>
          </w:rPrChange>
        </w:rPr>
        <w:pPrChange w:id="219" w:author="Robert Heilmayr" w:date="2022-06-17T09:34:00Z">
          <w:pPr/>
        </w:pPrChange>
      </w:pPr>
      <w:r w:rsidRPr="008C4003">
        <w:rPr>
          <w:color w:val="000000"/>
          <w:rPrChange w:id="220" w:author="Robert Heilmayr" w:date="2022-06-17T09:34:00Z">
            <w:rPr>
              <w:rFonts w:cstheme="minorHAnsi"/>
              <w:color w:val="000000"/>
            </w:rPr>
          </w:rPrChange>
        </w:rPr>
        <w:t xml:space="preserve">Thank you for </w:t>
      </w:r>
      <w:del w:id="221" w:author="Robert Heilmayr" w:date="2022-06-17T09:36:00Z">
        <w:r w:rsidRPr="008C4003" w:rsidDel="008B12C1">
          <w:rPr>
            <w:color w:val="000000"/>
            <w:rPrChange w:id="222" w:author="Robert Heilmayr" w:date="2022-06-17T09:34:00Z">
              <w:rPr>
                <w:rFonts w:cstheme="minorHAnsi"/>
                <w:color w:val="000000"/>
              </w:rPr>
            </w:rPrChange>
          </w:rPr>
          <w:delText>your consideration of</w:delText>
        </w:r>
      </w:del>
      <w:ins w:id="223" w:author="Robert Heilmayr" w:date="2022-06-17T09:36:00Z">
        <w:r w:rsidR="008B12C1">
          <w:rPr>
            <w:color w:val="000000"/>
          </w:rPr>
          <w:t>considering</w:t>
        </w:r>
      </w:ins>
      <w:r w:rsidRPr="008C4003">
        <w:rPr>
          <w:color w:val="000000"/>
          <w:rPrChange w:id="224" w:author="Robert Heilmayr" w:date="2022-06-17T09:34:00Z">
            <w:rPr>
              <w:rFonts w:cstheme="minorHAnsi"/>
              <w:color w:val="000000"/>
            </w:rPr>
          </w:rPrChange>
        </w:rPr>
        <w:t xml:space="preserve"> </w:t>
      </w:r>
      <w:r w:rsidR="001D73CB" w:rsidRPr="008C4003">
        <w:rPr>
          <w:color w:val="000000"/>
          <w:rPrChange w:id="225" w:author="Robert Heilmayr" w:date="2022-06-17T09:34:00Z">
            <w:rPr>
              <w:rFonts w:cstheme="minorHAnsi"/>
              <w:color w:val="000000"/>
            </w:rPr>
          </w:rPrChange>
        </w:rPr>
        <w:t>our</w:t>
      </w:r>
      <w:r w:rsidRPr="008C4003">
        <w:rPr>
          <w:color w:val="000000"/>
          <w:rPrChange w:id="226" w:author="Robert Heilmayr" w:date="2022-06-17T09:34:00Z">
            <w:rPr>
              <w:rFonts w:cstheme="minorHAnsi"/>
              <w:color w:val="000000"/>
            </w:rPr>
          </w:rPrChange>
        </w:rPr>
        <w:t xml:space="preserve"> manuscript. </w:t>
      </w:r>
    </w:p>
    <w:p w14:paraId="20CFEE1F" w14:textId="77777777" w:rsidR="00F31E78" w:rsidRPr="008C4003" w:rsidRDefault="00F31E78" w:rsidP="008C4003">
      <w:pPr>
        <w:rPr>
          <w:color w:val="000000"/>
          <w:rPrChange w:id="227" w:author="Robert Heilmayr" w:date="2022-06-17T09:34:00Z">
            <w:rPr>
              <w:rFonts w:cstheme="minorHAnsi"/>
              <w:color w:val="000000"/>
            </w:rPr>
          </w:rPrChange>
        </w:rPr>
        <w:pPrChange w:id="228" w:author="Robert Heilmayr" w:date="2022-06-17T09:34:00Z">
          <w:pPr/>
        </w:pPrChange>
      </w:pPr>
    </w:p>
    <w:p w14:paraId="4038836D" w14:textId="77777777" w:rsidR="00D85757" w:rsidRPr="008C4003" w:rsidRDefault="00D85757" w:rsidP="008C4003">
      <w:pPr>
        <w:rPr>
          <w:color w:val="000000"/>
          <w:rPrChange w:id="229" w:author="Robert Heilmayr" w:date="2022-06-17T09:34:00Z">
            <w:rPr>
              <w:rFonts w:cstheme="minorHAnsi"/>
              <w:color w:val="000000"/>
            </w:rPr>
          </w:rPrChange>
        </w:rPr>
        <w:pPrChange w:id="230" w:author="Robert Heilmayr" w:date="2022-06-17T09:34:00Z">
          <w:pPr/>
        </w:pPrChange>
      </w:pPr>
      <w:r w:rsidRPr="008C4003">
        <w:rPr>
          <w:color w:val="000000"/>
          <w:rPrChange w:id="231" w:author="Robert Heilmayr" w:date="2022-06-17T09:34:00Z">
            <w:rPr>
              <w:rFonts w:cstheme="minorHAnsi"/>
              <w:color w:val="000000"/>
            </w:rPr>
          </w:rPrChange>
        </w:rPr>
        <w:t>Sincerely,</w:t>
      </w:r>
    </w:p>
    <w:p w14:paraId="43C73248" w14:textId="32B03914" w:rsidR="00351CC4" w:rsidRPr="008C4003" w:rsidRDefault="001D73CB" w:rsidP="008C4003">
      <w:pPr>
        <w:rPr>
          <w:rPrChange w:id="232" w:author="Robert Heilmayr" w:date="2022-06-17T09:34:00Z">
            <w:rPr>
              <w:rFonts w:cstheme="minorHAnsi"/>
            </w:rPr>
          </w:rPrChange>
        </w:rPr>
        <w:pPrChange w:id="233" w:author="Robert Heilmayr" w:date="2022-06-17T09:34:00Z">
          <w:pPr/>
        </w:pPrChange>
      </w:pPr>
      <w:r w:rsidRPr="008C4003">
        <w:rPr>
          <w:color w:val="000000"/>
          <w:rPrChange w:id="234" w:author="Robert Heilmayr" w:date="2022-06-17T09:34:00Z">
            <w:rPr>
              <w:rFonts w:cstheme="minorHAnsi"/>
              <w:color w:val="000000"/>
            </w:rPr>
          </w:rPrChange>
        </w:rPr>
        <w:t>Alberto Garcia</w:t>
      </w:r>
    </w:p>
    <w:sectPr w:rsidR="00351CC4" w:rsidRPr="008C4003" w:rsidSect="002D4CD1">
      <w:headerReference w:type="default" r:id="rId7"/>
      <w:headerReference w:type="first" r:id="rId8"/>
      <w:pgSz w:w="12240" w:h="15840"/>
      <w:pgMar w:top="3110" w:right="1710" w:bottom="1440" w:left="1080" w:header="115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7806B" w14:textId="77777777" w:rsidR="00CD48CE" w:rsidRDefault="00CD48CE" w:rsidP="00442021">
      <w:r>
        <w:separator/>
      </w:r>
    </w:p>
  </w:endnote>
  <w:endnote w:type="continuationSeparator" w:id="0">
    <w:p w14:paraId="1C893366" w14:textId="77777777" w:rsidR="00CD48CE" w:rsidRDefault="00CD48CE" w:rsidP="00442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474D2" w14:textId="77777777" w:rsidR="00CD48CE" w:rsidRDefault="00CD48CE" w:rsidP="00442021">
      <w:r>
        <w:separator/>
      </w:r>
    </w:p>
  </w:footnote>
  <w:footnote w:type="continuationSeparator" w:id="0">
    <w:p w14:paraId="46B0C2D3" w14:textId="77777777" w:rsidR="00CD48CE" w:rsidRDefault="00CD48CE" w:rsidP="004420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02C23" w14:textId="77777777" w:rsidR="00DB43AB" w:rsidRDefault="0033648F" w:rsidP="00442021">
    <w:pPr>
      <w:pStyle w:val="Header"/>
    </w:pPr>
    <w:r w:rsidRPr="00D20CF6">
      <w:rPr>
        <w:noProof/>
      </w:rPr>
      <mc:AlternateContent>
        <mc:Choice Requires="wps">
          <w:drawing>
            <wp:anchor distT="0" distB="0" distL="114300" distR="114300" simplePos="0" relativeHeight="251675648" behindDoc="0" locked="0" layoutInCell="1" allowOverlap="1" wp14:anchorId="6775B8EA" wp14:editId="1EFC2BDD">
              <wp:simplePos x="0" y="0"/>
              <wp:positionH relativeFrom="column">
                <wp:posOffset>68580</wp:posOffset>
              </wp:positionH>
              <wp:positionV relativeFrom="paragraph">
                <wp:posOffset>182880</wp:posOffset>
              </wp:positionV>
              <wp:extent cx="3664424" cy="6705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664424" cy="670560"/>
                      </a:xfrm>
                      <a:prstGeom prst="rect">
                        <a:avLst/>
                      </a:prstGeom>
                      <a:solidFill>
                        <a:schemeClr val="lt1"/>
                      </a:solidFill>
                      <a:ln w="6350">
                        <a:noFill/>
                      </a:ln>
                    </wps:spPr>
                    <wps:txbx>
                      <w:txbxContent>
                        <w:p w14:paraId="32F989DA" w14:textId="77777777" w:rsidR="00047C5F" w:rsidRPr="00047C5F" w:rsidRDefault="0033648F" w:rsidP="00047C5F">
                          <w:pPr>
                            <w:spacing w:after="0" w:line="240" w:lineRule="exact"/>
                            <w:rPr>
                              <w:rStyle w:val="Headerinfo"/>
                              <w:rFonts w:asciiTheme="majorHAnsi" w:hAnsiTheme="majorHAnsi" w:cstheme="majorHAnsi"/>
                              <w:sz w:val="20"/>
                              <w:szCs w:val="20"/>
                            </w:rPr>
                          </w:pPr>
                          <w:r w:rsidRPr="00047C5F">
                            <w:rPr>
                              <w:rStyle w:val="Headerinfo"/>
                              <w:rFonts w:asciiTheme="majorHAnsi" w:hAnsiTheme="majorHAnsi" w:cstheme="majorHAnsi"/>
                              <w:sz w:val="20"/>
                              <w:szCs w:val="20"/>
                            </w:rPr>
                            <w:t>Bren School of Environmental Science and Management</w:t>
                          </w:r>
                        </w:p>
                        <w:p w14:paraId="292DEB65" w14:textId="77777777" w:rsidR="00047C5F" w:rsidRPr="00862AD5" w:rsidRDefault="00047C5F" w:rsidP="00047C5F">
                          <w:pPr>
                            <w:spacing w:after="0" w:line="240" w:lineRule="exact"/>
                            <w:rPr>
                              <w:rFonts w:asciiTheme="majorHAnsi" w:hAnsiTheme="majorHAnsi" w:cstheme="majorHAnsi"/>
                              <w:sz w:val="20"/>
                              <w:szCs w:val="20"/>
                              <w:lang w:val="es-CL"/>
                            </w:rPr>
                          </w:pPr>
                          <w:r w:rsidRPr="00862AD5">
                            <w:rPr>
                              <w:rFonts w:asciiTheme="majorHAnsi" w:hAnsiTheme="majorHAnsi" w:cstheme="majorHAnsi"/>
                              <w:sz w:val="20"/>
                              <w:szCs w:val="20"/>
                              <w:lang w:val="es-CL"/>
                            </w:rPr>
                            <w:t>2400 Bren Hall</w:t>
                          </w:r>
                        </w:p>
                        <w:p w14:paraId="7FBCE7A7" w14:textId="77777777" w:rsidR="00047C5F" w:rsidRPr="00862AD5" w:rsidRDefault="00047C5F" w:rsidP="00047C5F">
                          <w:pPr>
                            <w:spacing w:after="0" w:line="240" w:lineRule="exact"/>
                            <w:rPr>
                              <w:rFonts w:asciiTheme="majorHAnsi" w:hAnsiTheme="majorHAnsi" w:cstheme="majorHAnsi"/>
                              <w:sz w:val="20"/>
                              <w:szCs w:val="20"/>
                              <w:lang w:val="es-CL"/>
                            </w:rPr>
                          </w:pPr>
                          <w:r w:rsidRPr="00862AD5">
                            <w:rPr>
                              <w:rFonts w:asciiTheme="majorHAnsi" w:hAnsiTheme="majorHAnsi" w:cstheme="majorHAnsi"/>
                              <w:sz w:val="20"/>
                              <w:szCs w:val="20"/>
                              <w:lang w:val="es-CL"/>
                            </w:rPr>
                            <w:t xml:space="preserve">Santa Barbara, California </w:t>
                          </w:r>
                        </w:p>
                        <w:p w14:paraId="0EC23B56" w14:textId="008EC234" w:rsidR="00047C5F" w:rsidRPr="00862AD5" w:rsidRDefault="00047C5F" w:rsidP="00047C5F">
                          <w:pPr>
                            <w:spacing w:after="0" w:line="240" w:lineRule="exact"/>
                            <w:rPr>
                              <w:rFonts w:asciiTheme="majorHAnsi" w:hAnsiTheme="majorHAnsi" w:cstheme="majorHAnsi"/>
                              <w:sz w:val="20"/>
                              <w:szCs w:val="20"/>
                              <w:lang w:val="es-CL"/>
                            </w:rPr>
                          </w:pPr>
                          <w:r w:rsidRPr="00862AD5">
                            <w:rPr>
                              <w:rFonts w:asciiTheme="majorHAnsi" w:hAnsiTheme="majorHAnsi" w:cstheme="majorHAnsi"/>
                              <w:sz w:val="20"/>
                              <w:szCs w:val="20"/>
                              <w:lang w:val="es-CL"/>
                            </w:rPr>
                            <w:t>93106</w:t>
                          </w:r>
                        </w:p>
                        <w:p w14:paraId="4B6FBF58" w14:textId="77777777" w:rsidR="00047C5F" w:rsidRPr="00862AD5" w:rsidRDefault="00047C5F" w:rsidP="00D85757">
                          <w:pPr>
                            <w:spacing w:after="0" w:line="240" w:lineRule="exact"/>
                            <w:rPr>
                              <w:rStyle w:val="Headerinfo"/>
                              <w:rFonts w:asciiTheme="majorHAnsi" w:hAnsiTheme="majorHAnsi" w:cstheme="majorHAnsi"/>
                              <w:sz w:val="20"/>
                              <w:szCs w:val="20"/>
                              <w:lang w:val="es-CL"/>
                            </w:rPr>
                          </w:pPr>
                        </w:p>
                        <w:p w14:paraId="5E61AC9A" w14:textId="77777777" w:rsidR="00047C5F" w:rsidRPr="00862AD5" w:rsidRDefault="00047C5F" w:rsidP="00D85757">
                          <w:pPr>
                            <w:spacing w:after="0" w:line="240" w:lineRule="exact"/>
                            <w:rPr>
                              <w:rStyle w:val="Headerinfo"/>
                              <w:rFonts w:asciiTheme="majorHAnsi" w:hAnsiTheme="majorHAnsi" w:cstheme="majorHAnsi"/>
                              <w:sz w:val="20"/>
                              <w:szCs w:val="20"/>
                              <w:lang w:val="es-C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75B8EA" id="_x0000_t202" coordsize="21600,21600" o:spt="202" path="m,l,21600r21600,l21600,xe">
              <v:stroke joinstyle="miter"/>
              <v:path gradientshapeok="t" o:connecttype="rect"/>
            </v:shapetype>
            <v:shape id="Text Box 10" o:spid="_x0000_s1026" type="#_x0000_t202" style="position:absolute;left:0;text-align:left;margin-left:5.4pt;margin-top:14.4pt;width:288.55pt;height:5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" fillcolor="white [3201]" stroked="f" strokeweight=".5pt">
              <v:textbox inset="0,0,0,0">
                <w:txbxContent>
                  <w:p w14:paraId="32F989DA" w14:textId="77777777" w:rsidR="00047C5F" w:rsidRPr="00047C5F" w:rsidRDefault="0033648F" w:rsidP="00047C5F">
                    <w:pPr>
                      <w:spacing w:after="0" w:line="240" w:lineRule="exact"/>
                      <w:rPr>
                        <w:rStyle w:val="Headerinfo"/>
                        <w:rFonts w:asciiTheme="majorHAnsi" w:hAnsiTheme="majorHAnsi" w:cstheme="majorHAnsi"/>
                        <w:sz w:val="20"/>
                        <w:szCs w:val="20"/>
                      </w:rPr>
                    </w:pPr>
                    <w:r w:rsidRPr="00047C5F">
                      <w:rPr>
                        <w:rStyle w:val="Headerinfo"/>
                        <w:rFonts w:asciiTheme="majorHAnsi" w:hAnsiTheme="majorHAnsi" w:cstheme="majorHAnsi"/>
                        <w:sz w:val="20"/>
                        <w:szCs w:val="20"/>
                      </w:rPr>
                      <w:t>Bren School of Environmental Science and Management</w:t>
                    </w:r>
                  </w:p>
                  <w:p w14:paraId="292DEB65" w14:textId="77777777" w:rsidR="00047C5F" w:rsidRPr="00862AD5" w:rsidRDefault="00047C5F" w:rsidP="00047C5F">
                    <w:pPr>
                      <w:spacing w:after="0" w:line="240" w:lineRule="exact"/>
                      <w:rPr>
                        <w:rFonts w:asciiTheme="majorHAnsi" w:hAnsiTheme="majorHAnsi" w:cstheme="majorHAnsi"/>
                        <w:sz w:val="20"/>
                        <w:szCs w:val="20"/>
                        <w:lang w:val="es-CL"/>
                      </w:rPr>
                    </w:pPr>
                    <w:r w:rsidRPr="00862AD5">
                      <w:rPr>
                        <w:rFonts w:asciiTheme="majorHAnsi" w:hAnsiTheme="majorHAnsi" w:cstheme="majorHAnsi"/>
                        <w:sz w:val="20"/>
                        <w:szCs w:val="20"/>
                        <w:lang w:val="es-CL"/>
                      </w:rPr>
                      <w:t>2400 Bren Hall</w:t>
                    </w:r>
                  </w:p>
                  <w:p w14:paraId="7FBCE7A7" w14:textId="77777777" w:rsidR="00047C5F" w:rsidRPr="00862AD5" w:rsidRDefault="00047C5F" w:rsidP="00047C5F">
                    <w:pPr>
                      <w:spacing w:after="0" w:line="240" w:lineRule="exact"/>
                      <w:rPr>
                        <w:rFonts w:asciiTheme="majorHAnsi" w:hAnsiTheme="majorHAnsi" w:cstheme="majorHAnsi"/>
                        <w:sz w:val="20"/>
                        <w:szCs w:val="20"/>
                        <w:lang w:val="es-CL"/>
                      </w:rPr>
                    </w:pPr>
                    <w:r w:rsidRPr="00862AD5">
                      <w:rPr>
                        <w:rFonts w:asciiTheme="majorHAnsi" w:hAnsiTheme="majorHAnsi" w:cstheme="majorHAnsi"/>
                        <w:sz w:val="20"/>
                        <w:szCs w:val="20"/>
                        <w:lang w:val="es-CL"/>
                      </w:rPr>
                      <w:t xml:space="preserve">Santa Barbara, California </w:t>
                    </w:r>
                  </w:p>
                  <w:p w14:paraId="0EC23B56" w14:textId="008EC234" w:rsidR="00047C5F" w:rsidRPr="00862AD5" w:rsidRDefault="00047C5F" w:rsidP="00047C5F">
                    <w:pPr>
                      <w:spacing w:after="0" w:line="240" w:lineRule="exact"/>
                      <w:rPr>
                        <w:rFonts w:asciiTheme="majorHAnsi" w:hAnsiTheme="majorHAnsi" w:cstheme="majorHAnsi"/>
                        <w:sz w:val="20"/>
                        <w:szCs w:val="20"/>
                        <w:lang w:val="es-CL"/>
                      </w:rPr>
                    </w:pPr>
                    <w:r w:rsidRPr="00862AD5">
                      <w:rPr>
                        <w:rFonts w:asciiTheme="majorHAnsi" w:hAnsiTheme="majorHAnsi" w:cstheme="majorHAnsi"/>
                        <w:sz w:val="20"/>
                        <w:szCs w:val="20"/>
                        <w:lang w:val="es-CL"/>
                      </w:rPr>
                      <w:t>93106</w:t>
                    </w:r>
                  </w:p>
                  <w:p w14:paraId="4B6FBF58" w14:textId="77777777" w:rsidR="00047C5F" w:rsidRPr="00862AD5" w:rsidRDefault="00047C5F" w:rsidP="00D85757">
                    <w:pPr>
                      <w:spacing w:after="0" w:line="240" w:lineRule="exact"/>
                      <w:rPr>
                        <w:rStyle w:val="Headerinfo"/>
                        <w:rFonts w:asciiTheme="majorHAnsi" w:hAnsiTheme="majorHAnsi" w:cstheme="majorHAnsi"/>
                        <w:sz w:val="20"/>
                        <w:szCs w:val="20"/>
                        <w:lang w:val="es-CL"/>
                      </w:rPr>
                    </w:pPr>
                  </w:p>
                  <w:p w14:paraId="5E61AC9A" w14:textId="77777777" w:rsidR="00047C5F" w:rsidRPr="00862AD5" w:rsidRDefault="00047C5F" w:rsidP="00D85757">
                    <w:pPr>
                      <w:spacing w:after="0" w:line="240" w:lineRule="exact"/>
                      <w:rPr>
                        <w:rStyle w:val="Headerinfo"/>
                        <w:rFonts w:asciiTheme="majorHAnsi" w:hAnsiTheme="majorHAnsi" w:cstheme="majorHAnsi"/>
                        <w:sz w:val="20"/>
                        <w:szCs w:val="20"/>
                        <w:lang w:val="es-CL"/>
                      </w:rPr>
                    </w:pPr>
                  </w:p>
                </w:txbxContent>
              </v:textbox>
            </v:shape>
          </w:pict>
        </mc:Fallback>
      </mc:AlternateContent>
    </w:r>
    <w:r w:rsidR="00AE1E93">
      <w:rPr>
        <w:noProof/>
      </w:rPr>
      <w:drawing>
        <wp:anchor distT="0" distB="0" distL="114300" distR="114300" simplePos="0" relativeHeight="251667456" behindDoc="1" locked="0" layoutInCell="1" allowOverlap="0" wp14:anchorId="0662BBD1" wp14:editId="14CBECC3">
          <wp:simplePos x="0" y="0"/>
          <wp:positionH relativeFrom="column">
            <wp:posOffset>635</wp:posOffset>
          </wp:positionH>
          <wp:positionV relativeFrom="paragraph">
            <wp:posOffset>-72390</wp:posOffset>
          </wp:positionV>
          <wp:extent cx="2322576" cy="173736"/>
          <wp:effectExtent l="0" t="0" r="0" b="4445"/>
          <wp:wrapNone/>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UC_Santa_Barbara_Wordmark_Navy_RGB.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322576" cy="173736"/>
                  </a:xfrm>
                  <a:prstGeom prst="rect">
                    <a:avLst/>
                  </a:prstGeom>
                </pic:spPr>
              </pic:pic>
            </a:graphicData>
          </a:graphic>
          <wp14:sizeRelH relativeFrom="margin">
            <wp14:pctWidth>0</wp14:pctWidth>
          </wp14:sizeRelH>
          <wp14:sizeRelV relativeFrom="margin">
            <wp14:pctHeight>0</wp14:pctHeight>
          </wp14:sizeRelV>
        </wp:anchor>
      </w:drawing>
    </w:r>
    <w:r w:rsidR="00E91FF1">
      <w:tab/>
    </w:r>
  </w:p>
  <w:p w14:paraId="1F1A13A9" w14:textId="77777777" w:rsidR="00D437F0" w:rsidRDefault="00FC51BA" w:rsidP="00442021">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85BE3" w14:textId="77777777" w:rsidR="00D20CF6" w:rsidRDefault="00C54602" w:rsidP="00FE4A42">
    <w:pPr>
      <w:pStyle w:val="Header"/>
      <w:ind w:left="0"/>
    </w:pPr>
    <w:r>
      <w:rPr>
        <w:noProof/>
      </w:rPr>
      <mc:AlternateContent>
        <mc:Choice Requires="wps">
          <w:drawing>
            <wp:anchor distT="0" distB="0" distL="114300" distR="114300" simplePos="0" relativeHeight="251676672" behindDoc="0" locked="0" layoutInCell="1" allowOverlap="1" wp14:anchorId="6E46B247" wp14:editId="29324BE6">
              <wp:simplePos x="0" y="0"/>
              <wp:positionH relativeFrom="margin">
                <wp:posOffset>18738</wp:posOffset>
              </wp:positionH>
              <wp:positionV relativeFrom="paragraph">
                <wp:posOffset>235346</wp:posOffset>
              </wp:positionV>
              <wp:extent cx="5995659" cy="0"/>
              <wp:effectExtent l="0" t="0" r="12065" b="12700"/>
              <wp:wrapNone/>
              <wp:docPr id="13" name="Straight Connector 13"/>
              <wp:cNvGraphicFramePr/>
              <a:graphic xmlns:a="http://schemas.openxmlformats.org/drawingml/2006/main">
                <a:graphicData uri="http://schemas.microsoft.com/office/word/2010/wordprocessingShape">
                  <wps:wsp>
                    <wps:cNvCnPr/>
                    <wps:spPr>
                      <a:xfrm>
                        <a:off x="0" y="0"/>
                        <a:ext cx="59956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38E847D1" id="Straight Connector 13" o:spid="_x0000_s1026" style="position:absolute;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pt,18.55pt" to="473.6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" strokecolor="#04859b [3204]" strokeweight=".5pt">
              <v:stroke joinstyle="miter"/>
              <w10:wrap anchorx="margin"/>
            </v:line>
          </w:pict>
        </mc:Fallback>
      </mc:AlternateContent>
    </w:r>
    <w:r w:rsidR="00D62409" w:rsidRPr="00D20CF6">
      <w:rPr>
        <w:noProof/>
      </w:rPr>
      <mc:AlternateContent>
        <mc:Choice Requires="wps">
          <w:drawing>
            <wp:anchor distT="0" distB="0" distL="114300" distR="114300" simplePos="0" relativeHeight="251671552" behindDoc="0" locked="0" layoutInCell="1" allowOverlap="1" wp14:anchorId="09968502" wp14:editId="6E795805">
              <wp:simplePos x="0" y="0"/>
              <wp:positionH relativeFrom="column">
                <wp:posOffset>71203</wp:posOffset>
              </wp:positionH>
              <wp:positionV relativeFrom="paragraph">
                <wp:posOffset>407732</wp:posOffset>
              </wp:positionV>
              <wp:extent cx="2240915" cy="3435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40915" cy="343535"/>
                      </a:xfrm>
                      <a:prstGeom prst="rect">
                        <a:avLst/>
                      </a:prstGeom>
                      <a:solidFill>
                        <a:schemeClr val="lt1"/>
                      </a:solidFill>
                      <a:ln w="6350">
                        <a:noFill/>
                      </a:ln>
                    </wps:spPr>
                    <wps:txbx>
                      <w:txbxContent>
                        <w:p w14:paraId="3EEB9D95" w14:textId="77777777" w:rsidR="0034691A" w:rsidRDefault="0037008D" w:rsidP="00FE4A42">
                          <w:pPr>
                            <w:spacing w:after="0" w:line="240" w:lineRule="exact"/>
                            <w:rPr>
                              <w:rStyle w:val="Headerinfo"/>
                            </w:rPr>
                          </w:pPr>
                          <w:r>
                            <w:rPr>
                              <w:rStyle w:val="Headerinfo"/>
                            </w:rPr>
                            <w:t>Department Name</w:t>
                          </w:r>
                        </w:p>
                        <w:p w14:paraId="700925E2" w14:textId="77777777" w:rsidR="0034691A" w:rsidRPr="00454BBD" w:rsidRDefault="0034691A" w:rsidP="00FE4A42">
                          <w:pPr>
                            <w:spacing w:after="0" w:line="240" w:lineRule="exact"/>
                            <w:rPr>
                              <w:rStyle w:val="Headerinfo"/>
                            </w:rPr>
                          </w:pPr>
                          <w:r>
                            <w:rPr>
                              <w:rStyle w:val="Headerinfo"/>
                            </w:rPr>
                            <w:t>Department Name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09968502" id="_x0000_t202" coordsize="21600,21600" o:spt="202" path="m,l,21600r21600,l21600,xe">
              <v:stroke joinstyle="miter"/>
              <v:path gradientshapeok="t" o:connecttype="rect"/>
            </v:shapetype>
            <v:shape id="Text Box 11" o:spid="_x0000_s1027" type="#_x0000_t202" style="position:absolute;margin-left:5.6pt;margin-top:32.1pt;width:176.45pt;height:2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" fillcolor="white [3201]" stroked="f" strokeweight=".5pt">
              <v:textbox inset="0,0,0,0">
                <w:txbxContent>
                  <w:p w14:paraId="3EEB9D95" w14:textId="77777777" w:rsidR="0034691A" w:rsidRDefault="0037008D" w:rsidP="00FE4A42">
                    <w:pPr>
                      <w:spacing w:after="0" w:line="240" w:lineRule="exact"/>
                      <w:rPr>
                        <w:rStyle w:val="Headerinfo"/>
                      </w:rPr>
                    </w:pPr>
                    <w:r>
                      <w:rPr>
                        <w:rStyle w:val="Headerinfo"/>
                      </w:rPr>
                      <w:t>Department Name</w:t>
                    </w:r>
                  </w:p>
                  <w:p w14:paraId="700925E2" w14:textId="77777777" w:rsidR="0034691A" w:rsidRPr="00454BBD" w:rsidRDefault="0034691A" w:rsidP="00FE4A42">
                    <w:pPr>
                      <w:spacing w:after="0" w:line="240" w:lineRule="exact"/>
                      <w:rPr>
                        <w:rStyle w:val="Headerinfo"/>
                      </w:rPr>
                    </w:pPr>
                    <w:r>
                      <w:rPr>
                        <w:rStyle w:val="Headerinfo"/>
                      </w:rPr>
                      <w:t>Department Name 2</w:t>
                    </w:r>
                  </w:p>
                </w:txbxContent>
              </v:textbox>
            </v:shape>
          </w:pict>
        </mc:Fallback>
      </mc:AlternateContent>
    </w:r>
    <w:r w:rsidR="00D20CF6" w:rsidRPr="00D20CF6">
      <w:rPr>
        <w:noProof/>
      </w:rPr>
      <w:drawing>
        <wp:anchor distT="0" distB="0" distL="114300" distR="114300" simplePos="0" relativeHeight="251672576" behindDoc="1" locked="0" layoutInCell="1" allowOverlap="0" wp14:anchorId="40329DCB" wp14:editId="70DC56D3">
          <wp:simplePos x="0" y="0"/>
          <wp:positionH relativeFrom="column">
            <wp:posOffset>0</wp:posOffset>
          </wp:positionH>
          <wp:positionV relativeFrom="paragraph">
            <wp:posOffset>-60325</wp:posOffset>
          </wp:positionV>
          <wp:extent cx="2322576" cy="173736"/>
          <wp:effectExtent l="0" t="0" r="0" b="4445"/>
          <wp:wrapNone/>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UC_Santa_Barbara_Wordmark_Navy_RGB.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322576" cy="173736"/>
                  </a:xfrm>
                  <a:prstGeom prst="rect">
                    <a:avLst/>
                  </a:prstGeom>
                </pic:spPr>
              </pic:pic>
            </a:graphicData>
          </a:graphic>
          <wp14:sizeRelH relativeFrom="margin">
            <wp14:pctWidth>0</wp14:pctWidth>
          </wp14:sizeRelH>
          <wp14:sizeRelV relativeFrom="margin">
            <wp14:pctHeight>0</wp14:pctHeight>
          </wp14:sizeRelV>
        </wp:anchor>
      </w:drawing>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 Heilmayr">
    <w15:presenceInfo w15:providerId="AD" w15:userId="S-1-5-21-1761664522-1578429164-1936128420-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drawingGridHorizontalSpacing w:val="187"/>
  <w:drawingGridVerticalSpacing w:val="187"/>
  <w:displayHorizontalDrawingGridEvery w:val="5"/>
  <w:displayVerticalDrawingGridEvery w:val="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48F"/>
    <w:rsid w:val="00017FC1"/>
    <w:rsid w:val="000425FB"/>
    <w:rsid w:val="00047C5F"/>
    <w:rsid w:val="000809F2"/>
    <w:rsid w:val="000902F7"/>
    <w:rsid w:val="000A01F8"/>
    <w:rsid w:val="000A2919"/>
    <w:rsid w:val="001211D9"/>
    <w:rsid w:val="00123CE2"/>
    <w:rsid w:val="00197E28"/>
    <w:rsid w:val="001C5868"/>
    <w:rsid w:val="001D73CB"/>
    <w:rsid w:val="00204B22"/>
    <w:rsid w:val="00232147"/>
    <w:rsid w:val="00285DA9"/>
    <w:rsid w:val="002D4CD1"/>
    <w:rsid w:val="00314963"/>
    <w:rsid w:val="0033648F"/>
    <w:rsid w:val="0034691A"/>
    <w:rsid w:val="00351CC4"/>
    <w:rsid w:val="0036191C"/>
    <w:rsid w:val="0037008D"/>
    <w:rsid w:val="003A134C"/>
    <w:rsid w:val="003F3C1E"/>
    <w:rsid w:val="00407661"/>
    <w:rsid w:val="004276F2"/>
    <w:rsid w:val="00432B54"/>
    <w:rsid w:val="0043397E"/>
    <w:rsid w:val="00442021"/>
    <w:rsid w:val="00452489"/>
    <w:rsid w:val="0045335A"/>
    <w:rsid w:val="00454BBD"/>
    <w:rsid w:val="004B6931"/>
    <w:rsid w:val="004D1CF6"/>
    <w:rsid w:val="004E5225"/>
    <w:rsid w:val="004F1173"/>
    <w:rsid w:val="00554A82"/>
    <w:rsid w:val="005751FE"/>
    <w:rsid w:val="0058735E"/>
    <w:rsid w:val="00596492"/>
    <w:rsid w:val="00607D9E"/>
    <w:rsid w:val="00653298"/>
    <w:rsid w:val="00662665"/>
    <w:rsid w:val="00693AA8"/>
    <w:rsid w:val="006C4137"/>
    <w:rsid w:val="006D1897"/>
    <w:rsid w:val="006D77BE"/>
    <w:rsid w:val="007466CC"/>
    <w:rsid w:val="0077225C"/>
    <w:rsid w:val="00781A2D"/>
    <w:rsid w:val="007B02B0"/>
    <w:rsid w:val="007B3F1D"/>
    <w:rsid w:val="00862AD5"/>
    <w:rsid w:val="00874A18"/>
    <w:rsid w:val="00892ABC"/>
    <w:rsid w:val="00895B2B"/>
    <w:rsid w:val="008965AA"/>
    <w:rsid w:val="008B12C1"/>
    <w:rsid w:val="008B7206"/>
    <w:rsid w:val="008C4003"/>
    <w:rsid w:val="008F3691"/>
    <w:rsid w:val="00905656"/>
    <w:rsid w:val="00914C11"/>
    <w:rsid w:val="009367C3"/>
    <w:rsid w:val="009716EA"/>
    <w:rsid w:val="009860BF"/>
    <w:rsid w:val="009A6C96"/>
    <w:rsid w:val="009B19BF"/>
    <w:rsid w:val="009B42E8"/>
    <w:rsid w:val="009C2144"/>
    <w:rsid w:val="00A32A5D"/>
    <w:rsid w:val="00A33947"/>
    <w:rsid w:val="00AB74B0"/>
    <w:rsid w:val="00AE1E93"/>
    <w:rsid w:val="00B32571"/>
    <w:rsid w:val="00B46F81"/>
    <w:rsid w:val="00B8435C"/>
    <w:rsid w:val="00BB454F"/>
    <w:rsid w:val="00BB7DC8"/>
    <w:rsid w:val="00BE4B90"/>
    <w:rsid w:val="00C54602"/>
    <w:rsid w:val="00C9118B"/>
    <w:rsid w:val="00CB4800"/>
    <w:rsid w:val="00CD280C"/>
    <w:rsid w:val="00CD48CE"/>
    <w:rsid w:val="00D20CF6"/>
    <w:rsid w:val="00D23DF5"/>
    <w:rsid w:val="00D437F0"/>
    <w:rsid w:val="00D62409"/>
    <w:rsid w:val="00D73CF5"/>
    <w:rsid w:val="00D85757"/>
    <w:rsid w:val="00DA4996"/>
    <w:rsid w:val="00DB43AB"/>
    <w:rsid w:val="00E1188D"/>
    <w:rsid w:val="00E34988"/>
    <w:rsid w:val="00E35958"/>
    <w:rsid w:val="00E64431"/>
    <w:rsid w:val="00E91FF1"/>
    <w:rsid w:val="00EB4C81"/>
    <w:rsid w:val="00EF0E0A"/>
    <w:rsid w:val="00F25E8E"/>
    <w:rsid w:val="00F30193"/>
    <w:rsid w:val="00F31E78"/>
    <w:rsid w:val="00F6282A"/>
    <w:rsid w:val="00F658BB"/>
    <w:rsid w:val="00F75D69"/>
    <w:rsid w:val="00FC51BA"/>
    <w:rsid w:val="00FD4E31"/>
    <w:rsid w:val="00FE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4FAD1"/>
  <w14:defaultImageDpi w14:val="32767"/>
  <w15:chartTrackingRefBased/>
  <w15:docId w15:val="{20474C15-F28E-40DD-85EF-7FDA2E52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ody"/>
    <w:qFormat/>
    <w:rsid w:val="009B19BF"/>
    <w:pPr>
      <w:spacing w:after="160" w:line="256" w:lineRule="auto"/>
    </w:pPr>
    <w:rPr>
      <w:sz w:val="22"/>
      <w:szCs w:val="22"/>
    </w:rPr>
  </w:style>
  <w:style w:type="paragraph" w:styleId="Heading1">
    <w:name w:val="heading 1"/>
    <w:basedOn w:val="Normal"/>
    <w:next w:val="Normal"/>
    <w:link w:val="Heading1Char"/>
    <w:uiPriority w:val="9"/>
    <w:qFormat/>
    <w:rsid w:val="00FE4A42"/>
    <w:pPr>
      <w:spacing w:after="240" w:line="240" w:lineRule="auto"/>
      <w:ind w:left="720" w:right="730"/>
      <w:outlineLvl w:val="0"/>
    </w:pPr>
    <w:rPr>
      <w:rFonts w:ascii="Century Gothic" w:hAnsi="Century Gothic" w:cs="Times New Roman (Body CS)"/>
      <w:b/>
      <w:color w:val="404040" w:themeColor="text1" w:themeTint="BF"/>
      <w:spacing w:val="10"/>
      <w:sz w:val="32"/>
      <w:szCs w:val="32"/>
    </w:rPr>
  </w:style>
  <w:style w:type="paragraph" w:styleId="Heading2">
    <w:name w:val="heading 2"/>
    <w:basedOn w:val="NoSpacing"/>
    <w:next w:val="Normal"/>
    <w:link w:val="Heading2Char"/>
    <w:uiPriority w:val="9"/>
    <w:unhideWhenUsed/>
    <w:qFormat/>
    <w:rsid w:val="008F3691"/>
    <w:pPr>
      <w:spacing w:after="120"/>
      <w:ind w:left="935"/>
      <w:outlineLvl w:val="1"/>
    </w:pPr>
    <w:rPr>
      <w:b/>
      <w:color w:val="003660" w:themeColor="text2"/>
      <w:sz w:val="24"/>
      <w:szCs w:val="24"/>
    </w:rPr>
  </w:style>
  <w:style w:type="paragraph" w:styleId="Heading3">
    <w:name w:val="heading 3"/>
    <w:basedOn w:val="Normal"/>
    <w:next w:val="Normal"/>
    <w:link w:val="Heading3Char"/>
    <w:uiPriority w:val="9"/>
    <w:unhideWhenUsed/>
    <w:qFormat/>
    <w:rsid w:val="00554A82"/>
    <w:pPr>
      <w:keepNext/>
      <w:keepLines/>
      <w:spacing w:before="40" w:after="120" w:line="240" w:lineRule="auto"/>
      <w:ind w:left="720"/>
      <w:outlineLvl w:val="2"/>
    </w:pPr>
    <w:rPr>
      <w:rFonts w:ascii="Century Gothic" w:eastAsiaTheme="majorEastAsia" w:hAnsi="Century Gothic" w:cstheme="majorBidi"/>
      <w:color w:val="04859B" w:themeColor="accent1"/>
      <w:spacing w:val="10"/>
      <w:sz w:val="20"/>
      <w:szCs w:val="20"/>
    </w:rPr>
  </w:style>
  <w:style w:type="paragraph" w:styleId="Heading4">
    <w:name w:val="heading 4"/>
    <w:basedOn w:val="Normal"/>
    <w:next w:val="Normal"/>
    <w:link w:val="Heading4Char"/>
    <w:uiPriority w:val="9"/>
    <w:unhideWhenUsed/>
    <w:qFormat/>
    <w:rsid w:val="00197E28"/>
    <w:pPr>
      <w:keepNext/>
      <w:keepLines/>
      <w:spacing w:before="40" w:after="0" w:line="360" w:lineRule="auto"/>
      <w:ind w:left="720"/>
      <w:outlineLvl w:val="3"/>
    </w:pPr>
    <w:rPr>
      <w:rFonts w:asciiTheme="majorHAnsi" w:eastAsiaTheme="majorEastAsia" w:hAnsiTheme="majorHAnsi" w:cstheme="majorBidi"/>
      <w:i/>
      <w:iCs/>
      <w:color w:val="036374" w:themeColor="accent1" w:themeShade="BF"/>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3AB"/>
    <w:pPr>
      <w:tabs>
        <w:tab w:val="center" w:pos="4680"/>
        <w:tab w:val="right" w:pos="9360"/>
      </w:tabs>
      <w:spacing w:after="240" w:line="270" w:lineRule="exact"/>
      <w:ind w:left="720"/>
    </w:pPr>
    <w:rPr>
      <w:rFonts w:ascii="Century Gothic" w:hAnsi="Century Gothic" w:cs="Times New Roman (Body CS)"/>
      <w:color w:val="404040" w:themeColor="text1" w:themeTint="BF"/>
      <w:spacing w:val="10"/>
      <w:sz w:val="18"/>
      <w:szCs w:val="18"/>
    </w:rPr>
  </w:style>
  <w:style w:type="character" w:customStyle="1" w:styleId="HeaderChar">
    <w:name w:val="Header Char"/>
    <w:basedOn w:val="DefaultParagraphFont"/>
    <w:link w:val="Header"/>
    <w:uiPriority w:val="99"/>
    <w:rsid w:val="00DB43AB"/>
  </w:style>
  <w:style w:type="paragraph" w:styleId="Footer">
    <w:name w:val="footer"/>
    <w:basedOn w:val="Normal"/>
    <w:link w:val="FooterChar"/>
    <w:uiPriority w:val="99"/>
    <w:unhideWhenUsed/>
    <w:rsid w:val="00DB43AB"/>
    <w:pPr>
      <w:tabs>
        <w:tab w:val="center" w:pos="4680"/>
        <w:tab w:val="right" w:pos="9360"/>
      </w:tabs>
      <w:spacing w:after="240" w:line="270" w:lineRule="exact"/>
      <w:ind w:left="720"/>
    </w:pPr>
    <w:rPr>
      <w:rFonts w:ascii="Century Gothic" w:hAnsi="Century Gothic" w:cs="Times New Roman (Body CS)"/>
      <w:color w:val="404040" w:themeColor="text1" w:themeTint="BF"/>
      <w:spacing w:val="10"/>
      <w:sz w:val="18"/>
      <w:szCs w:val="18"/>
    </w:rPr>
  </w:style>
  <w:style w:type="character" w:customStyle="1" w:styleId="FooterChar">
    <w:name w:val="Footer Char"/>
    <w:basedOn w:val="DefaultParagraphFont"/>
    <w:link w:val="Footer"/>
    <w:uiPriority w:val="99"/>
    <w:rsid w:val="00DB43AB"/>
  </w:style>
  <w:style w:type="character" w:customStyle="1" w:styleId="Heading1Char">
    <w:name w:val="Heading 1 Char"/>
    <w:basedOn w:val="DefaultParagraphFont"/>
    <w:link w:val="Heading1"/>
    <w:uiPriority w:val="9"/>
    <w:rsid w:val="00FE4A42"/>
    <w:rPr>
      <w:rFonts w:ascii="Century Gothic" w:hAnsi="Century Gothic" w:cs="Times New Roman (Body CS)"/>
      <w:b/>
      <w:color w:val="404040" w:themeColor="text1" w:themeTint="BF"/>
      <w:spacing w:val="10"/>
      <w:sz w:val="32"/>
      <w:szCs w:val="32"/>
    </w:rPr>
  </w:style>
  <w:style w:type="character" w:customStyle="1" w:styleId="Heading2Char">
    <w:name w:val="Heading 2 Char"/>
    <w:basedOn w:val="DefaultParagraphFont"/>
    <w:link w:val="Heading2"/>
    <w:uiPriority w:val="9"/>
    <w:rsid w:val="008F3691"/>
    <w:rPr>
      <w:rFonts w:ascii="Century Gothic" w:hAnsi="Century Gothic" w:cs="Times New Roman (Body CS)"/>
      <w:b/>
      <w:color w:val="003660" w:themeColor="text2"/>
      <w:spacing w:val="10"/>
    </w:rPr>
  </w:style>
  <w:style w:type="character" w:customStyle="1" w:styleId="Heading3Char">
    <w:name w:val="Heading 3 Char"/>
    <w:basedOn w:val="DefaultParagraphFont"/>
    <w:link w:val="Heading3"/>
    <w:uiPriority w:val="9"/>
    <w:rsid w:val="00554A82"/>
    <w:rPr>
      <w:rFonts w:ascii="Century Gothic" w:eastAsiaTheme="majorEastAsia" w:hAnsi="Century Gothic" w:cstheme="majorBidi"/>
      <w:color w:val="04859B" w:themeColor="accent1"/>
      <w:spacing w:val="10"/>
      <w:sz w:val="20"/>
      <w:szCs w:val="20"/>
    </w:rPr>
  </w:style>
  <w:style w:type="paragraph" w:styleId="NoSpacing">
    <w:name w:val="No Spacing"/>
    <w:uiPriority w:val="1"/>
    <w:qFormat/>
    <w:rsid w:val="009A6C96"/>
    <w:rPr>
      <w:rFonts w:ascii="Century Gothic" w:hAnsi="Century Gothic" w:cs="Times New Roman (Body CS)"/>
      <w:spacing w:val="10"/>
      <w:sz w:val="18"/>
      <w:szCs w:val="18"/>
    </w:rPr>
  </w:style>
  <w:style w:type="character" w:customStyle="1" w:styleId="Headerinfo">
    <w:name w:val="Header info"/>
    <w:uiPriority w:val="1"/>
    <w:qFormat/>
    <w:rsid w:val="00407661"/>
    <w:rPr>
      <w:sz w:val="18"/>
      <w:szCs w:val="18"/>
    </w:rPr>
  </w:style>
  <w:style w:type="character" w:customStyle="1" w:styleId="Address">
    <w:name w:val="Address"/>
    <w:basedOn w:val="Headerinfo"/>
    <w:uiPriority w:val="1"/>
    <w:qFormat/>
    <w:rsid w:val="00407661"/>
    <w:rPr>
      <w:sz w:val="16"/>
      <w:szCs w:val="18"/>
    </w:rPr>
  </w:style>
  <w:style w:type="character" w:customStyle="1" w:styleId="Heading4Char">
    <w:name w:val="Heading 4 Char"/>
    <w:basedOn w:val="DefaultParagraphFont"/>
    <w:link w:val="Heading4"/>
    <w:uiPriority w:val="9"/>
    <w:rsid w:val="00197E28"/>
    <w:rPr>
      <w:rFonts w:asciiTheme="majorHAnsi" w:eastAsiaTheme="majorEastAsia" w:hAnsiTheme="majorHAnsi" w:cstheme="majorBidi"/>
      <w:i/>
      <w:iCs/>
      <w:color w:val="036374" w:themeColor="accent1" w:themeShade="BF"/>
      <w:spacing w:val="10"/>
      <w:sz w:val="20"/>
      <w:szCs w:val="20"/>
    </w:rPr>
  </w:style>
  <w:style w:type="paragraph" w:styleId="Title">
    <w:name w:val="Title"/>
    <w:basedOn w:val="Normal"/>
    <w:next w:val="Normal"/>
    <w:link w:val="TitleChar"/>
    <w:uiPriority w:val="10"/>
    <w:rsid w:val="009860BF"/>
    <w:pPr>
      <w:spacing w:after="0" w:line="240" w:lineRule="auto"/>
      <w:ind w:left="72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0B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860BF"/>
    <w:rPr>
      <w:b/>
      <w:bCs/>
    </w:rPr>
  </w:style>
  <w:style w:type="paragraph" w:styleId="ListParagraph">
    <w:name w:val="List Paragraph"/>
    <w:aliases w:val="Small Text"/>
    <w:basedOn w:val="Normal"/>
    <w:uiPriority w:val="34"/>
    <w:qFormat/>
    <w:rsid w:val="009860BF"/>
    <w:pPr>
      <w:spacing w:after="240" w:line="270" w:lineRule="exact"/>
      <w:ind w:left="720"/>
      <w:contextualSpacing/>
    </w:pPr>
    <w:rPr>
      <w:rFonts w:ascii="Century Gothic" w:hAnsi="Century Gothic" w:cs="Times New Roman (Body CS)"/>
      <w:color w:val="404040" w:themeColor="text1" w:themeTint="BF"/>
      <w:spacing w:val="10"/>
      <w:sz w:val="18"/>
      <w:szCs w:val="18"/>
    </w:rPr>
  </w:style>
  <w:style w:type="paragraph" w:customStyle="1" w:styleId="ExtraSmallText">
    <w:name w:val="Extra Small Text"/>
    <w:basedOn w:val="ListParagraph"/>
    <w:qFormat/>
    <w:rsid w:val="009860BF"/>
    <w:pPr>
      <w:spacing w:line="220" w:lineRule="exact"/>
    </w:pPr>
    <w:rPr>
      <w:sz w:val="16"/>
      <w:szCs w:val="16"/>
    </w:rPr>
  </w:style>
  <w:style w:type="paragraph" w:styleId="NormalWeb">
    <w:name w:val="Normal (Web)"/>
    <w:basedOn w:val="Normal"/>
    <w:uiPriority w:val="99"/>
    <w:unhideWhenUsed/>
    <w:rsid w:val="009B19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85757"/>
    <w:pPr>
      <w:autoSpaceDE w:val="0"/>
      <w:autoSpaceDN w:val="0"/>
      <w:adjustRightInd w:val="0"/>
    </w:pPr>
    <w:rPr>
      <w:rFonts w:ascii="Calibri" w:eastAsia="Calibri" w:hAnsi="Calibri" w:cs="Calibri"/>
      <w:color w:val="000000"/>
      <w:lang w:val="en-GB" w:eastAsia="en-GB"/>
    </w:rPr>
  </w:style>
  <w:style w:type="character" w:styleId="Hyperlink">
    <w:name w:val="Hyperlink"/>
    <w:basedOn w:val="DefaultParagraphFont"/>
    <w:uiPriority w:val="99"/>
    <w:unhideWhenUsed/>
    <w:rsid w:val="00B46F81"/>
    <w:rPr>
      <w:color w:val="07518C" w:themeColor="hyperlink"/>
      <w:u w:val="single"/>
    </w:rPr>
  </w:style>
  <w:style w:type="character" w:styleId="UnresolvedMention">
    <w:name w:val="Unresolved Mention"/>
    <w:basedOn w:val="DefaultParagraphFont"/>
    <w:uiPriority w:val="99"/>
    <w:semiHidden/>
    <w:unhideWhenUsed/>
    <w:rsid w:val="00B46F81"/>
    <w:rPr>
      <w:color w:val="605E5C"/>
      <w:shd w:val="clear" w:color="auto" w:fill="E1DFDD"/>
    </w:rPr>
  </w:style>
  <w:style w:type="paragraph" w:styleId="BalloonText">
    <w:name w:val="Balloon Text"/>
    <w:basedOn w:val="Normal"/>
    <w:link w:val="BalloonTextChar"/>
    <w:uiPriority w:val="99"/>
    <w:semiHidden/>
    <w:unhideWhenUsed/>
    <w:rsid w:val="00862A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A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63419">
      <w:bodyDiv w:val="1"/>
      <w:marLeft w:val="0"/>
      <w:marRight w:val="0"/>
      <w:marTop w:val="0"/>
      <w:marBottom w:val="0"/>
      <w:divBdr>
        <w:top w:val="none" w:sz="0" w:space="0" w:color="auto"/>
        <w:left w:val="none" w:sz="0" w:space="0" w:color="auto"/>
        <w:bottom w:val="none" w:sz="0" w:space="0" w:color="auto"/>
        <w:right w:val="none" w:sz="0" w:space="0" w:color="auto"/>
      </w:divBdr>
    </w:div>
    <w:div w:id="154348386">
      <w:bodyDiv w:val="1"/>
      <w:marLeft w:val="0"/>
      <w:marRight w:val="0"/>
      <w:marTop w:val="0"/>
      <w:marBottom w:val="0"/>
      <w:divBdr>
        <w:top w:val="none" w:sz="0" w:space="0" w:color="auto"/>
        <w:left w:val="none" w:sz="0" w:space="0" w:color="auto"/>
        <w:bottom w:val="none" w:sz="0" w:space="0" w:color="auto"/>
        <w:right w:val="none" w:sz="0" w:space="0" w:color="auto"/>
      </w:divBdr>
    </w:div>
    <w:div w:id="233708863">
      <w:bodyDiv w:val="1"/>
      <w:marLeft w:val="0"/>
      <w:marRight w:val="0"/>
      <w:marTop w:val="0"/>
      <w:marBottom w:val="0"/>
      <w:divBdr>
        <w:top w:val="none" w:sz="0" w:space="0" w:color="auto"/>
        <w:left w:val="none" w:sz="0" w:space="0" w:color="auto"/>
        <w:bottom w:val="none" w:sz="0" w:space="0" w:color="auto"/>
        <w:right w:val="none" w:sz="0" w:space="0" w:color="auto"/>
      </w:divBdr>
    </w:div>
    <w:div w:id="501627555">
      <w:bodyDiv w:val="1"/>
      <w:marLeft w:val="0"/>
      <w:marRight w:val="0"/>
      <w:marTop w:val="0"/>
      <w:marBottom w:val="0"/>
      <w:divBdr>
        <w:top w:val="none" w:sz="0" w:space="0" w:color="auto"/>
        <w:left w:val="none" w:sz="0" w:space="0" w:color="auto"/>
        <w:bottom w:val="none" w:sz="0" w:space="0" w:color="auto"/>
        <w:right w:val="none" w:sz="0" w:space="0" w:color="auto"/>
      </w:divBdr>
    </w:div>
    <w:div w:id="528762828">
      <w:bodyDiv w:val="1"/>
      <w:marLeft w:val="0"/>
      <w:marRight w:val="0"/>
      <w:marTop w:val="0"/>
      <w:marBottom w:val="0"/>
      <w:divBdr>
        <w:top w:val="none" w:sz="0" w:space="0" w:color="auto"/>
        <w:left w:val="none" w:sz="0" w:space="0" w:color="auto"/>
        <w:bottom w:val="none" w:sz="0" w:space="0" w:color="auto"/>
        <w:right w:val="none" w:sz="0" w:space="0" w:color="auto"/>
      </w:divBdr>
    </w:div>
    <w:div w:id="590283138">
      <w:bodyDiv w:val="1"/>
      <w:marLeft w:val="0"/>
      <w:marRight w:val="0"/>
      <w:marTop w:val="0"/>
      <w:marBottom w:val="0"/>
      <w:divBdr>
        <w:top w:val="none" w:sz="0" w:space="0" w:color="auto"/>
        <w:left w:val="none" w:sz="0" w:space="0" w:color="auto"/>
        <w:bottom w:val="none" w:sz="0" w:space="0" w:color="auto"/>
        <w:right w:val="none" w:sz="0" w:space="0" w:color="auto"/>
      </w:divBdr>
    </w:div>
    <w:div w:id="655957866">
      <w:bodyDiv w:val="1"/>
      <w:marLeft w:val="0"/>
      <w:marRight w:val="0"/>
      <w:marTop w:val="0"/>
      <w:marBottom w:val="0"/>
      <w:divBdr>
        <w:top w:val="none" w:sz="0" w:space="0" w:color="auto"/>
        <w:left w:val="none" w:sz="0" w:space="0" w:color="auto"/>
        <w:bottom w:val="none" w:sz="0" w:space="0" w:color="auto"/>
        <w:right w:val="none" w:sz="0" w:space="0" w:color="auto"/>
      </w:divBdr>
    </w:div>
    <w:div w:id="932397866">
      <w:bodyDiv w:val="1"/>
      <w:marLeft w:val="0"/>
      <w:marRight w:val="0"/>
      <w:marTop w:val="0"/>
      <w:marBottom w:val="0"/>
      <w:divBdr>
        <w:top w:val="none" w:sz="0" w:space="0" w:color="auto"/>
        <w:left w:val="none" w:sz="0" w:space="0" w:color="auto"/>
        <w:bottom w:val="none" w:sz="0" w:space="0" w:color="auto"/>
        <w:right w:val="none" w:sz="0" w:space="0" w:color="auto"/>
      </w:divBdr>
    </w:div>
    <w:div w:id="1073939719">
      <w:bodyDiv w:val="1"/>
      <w:marLeft w:val="0"/>
      <w:marRight w:val="0"/>
      <w:marTop w:val="0"/>
      <w:marBottom w:val="0"/>
      <w:divBdr>
        <w:top w:val="none" w:sz="0" w:space="0" w:color="auto"/>
        <w:left w:val="none" w:sz="0" w:space="0" w:color="auto"/>
        <w:bottom w:val="none" w:sz="0" w:space="0" w:color="auto"/>
        <w:right w:val="none" w:sz="0" w:space="0" w:color="auto"/>
      </w:divBdr>
    </w:div>
    <w:div w:id="1094592869">
      <w:bodyDiv w:val="1"/>
      <w:marLeft w:val="0"/>
      <w:marRight w:val="0"/>
      <w:marTop w:val="0"/>
      <w:marBottom w:val="0"/>
      <w:divBdr>
        <w:top w:val="none" w:sz="0" w:space="0" w:color="auto"/>
        <w:left w:val="none" w:sz="0" w:space="0" w:color="auto"/>
        <w:bottom w:val="none" w:sz="0" w:space="0" w:color="auto"/>
        <w:right w:val="none" w:sz="0" w:space="0" w:color="auto"/>
      </w:divBdr>
    </w:div>
    <w:div w:id="1118765209">
      <w:bodyDiv w:val="1"/>
      <w:marLeft w:val="0"/>
      <w:marRight w:val="0"/>
      <w:marTop w:val="0"/>
      <w:marBottom w:val="0"/>
      <w:divBdr>
        <w:top w:val="none" w:sz="0" w:space="0" w:color="auto"/>
        <w:left w:val="none" w:sz="0" w:space="0" w:color="auto"/>
        <w:bottom w:val="none" w:sz="0" w:space="0" w:color="auto"/>
        <w:right w:val="none" w:sz="0" w:space="0" w:color="auto"/>
      </w:divBdr>
    </w:div>
    <w:div w:id="1145508594">
      <w:bodyDiv w:val="1"/>
      <w:marLeft w:val="0"/>
      <w:marRight w:val="0"/>
      <w:marTop w:val="0"/>
      <w:marBottom w:val="0"/>
      <w:divBdr>
        <w:top w:val="none" w:sz="0" w:space="0" w:color="auto"/>
        <w:left w:val="none" w:sz="0" w:space="0" w:color="auto"/>
        <w:bottom w:val="none" w:sz="0" w:space="0" w:color="auto"/>
        <w:right w:val="none" w:sz="0" w:space="0" w:color="auto"/>
      </w:divBdr>
    </w:div>
    <w:div w:id="1147821687">
      <w:bodyDiv w:val="1"/>
      <w:marLeft w:val="0"/>
      <w:marRight w:val="0"/>
      <w:marTop w:val="0"/>
      <w:marBottom w:val="0"/>
      <w:divBdr>
        <w:top w:val="none" w:sz="0" w:space="0" w:color="auto"/>
        <w:left w:val="none" w:sz="0" w:space="0" w:color="auto"/>
        <w:bottom w:val="none" w:sz="0" w:space="0" w:color="auto"/>
        <w:right w:val="none" w:sz="0" w:space="0" w:color="auto"/>
      </w:divBdr>
    </w:div>
    <w:div w:id="1151019703">
      <w:bodyDiv w:val="1"/>
      <w:marLeft w:val="0"/>
      <w:marRight w:val="0"/>
      <w:marTop w:val="0"/>
      <w:marBottom w:val="0"/>
      <w:divBdr>
        <w:top w:val="none" w:sz="0" w:space="0" w:color="auto"/>
        <w:left w:val="none" w:sz="0" w:space="0" w:color="auto"/>
        <w:bottom w:val="none" w:sz="0" w:space="0" w:color="auto"/>
        <w:right w:val="none" w:sz="0" w:space="0" w:color="auto"/>
      </w:divBdr>
    </w:div>
    <w:div w:id="1204445719">
      <w:bodyDiv w:val="1"/>
      <w:marLeft w:val="0"/>
      <w:marRight w:val="0"/>
      <w:marTop w:val="0"/>
      <w:marBottom w:val="0"/>
      <w:divBdr>
        <w:top w:val="none" w:sz="0" w:space="0" w:color="auto"/>
        <w:left w:val="none" w:sz="0" w:space="0" w:color="auto"/>
        <w:bottom w:val="none" w:sz="0" w:space="0" w:color="auto"/>
        <w:right w:val="none" w:sz="0" w:space="0" w:color="auto"/>
      </w:divBdr>
    </w:div>
    <w:div w:id="1344631097">
      <w:bodyDiv w:val="1"/>
      <w:marLeft w:val="0"/>
      <w:marRight w:val="0"/>
      <w:marTop w:val="0"/>
      <w:marBottom w:val="0"/>
      <w:divBdr>
        <w:top w:val="none" w:sz="0" w:space="0" w:color="auto"/>
        <w:left w:val="none" w:sz="0" w:space="0" w:color="auto"/>
        <w:bottom w:val="none" w:sz="0" w:space="0" w:color="auto"/>
        <w:right w:val="none" w:sz="0" w:space="0" w:color="auto"/>
      </w:divBdr>
    </w:div>
    <w:div w:id="1458260958">
      <w:bodyDiv w:val="1"/>
      <w:marLeft w:val="0"/>
      <w:marRight w:val="0"/>
      <w:marTop w:val="0"/>
      <w:marBottom w:val="0"/>
      <w:divBdr>
        <w:top w:val="none" w:sz="0" w:space="0" w:color="auto"/>
        <w:left w:val="none" w:sz="0" w:space="0" w:color="auto"/>
        <w:bottom w:val="none" w:sz="0" w:space="0" w:color="auto"/>
        <w:right w:val="none" w:sz="0" w:space="0" w:color="auto"/>
      </w:divBdr>
    </w:div>
    <w:div w:id="1468544310">
      <w:bodyDiv w:val="1"/>
      <w:marLeft w:val="0"/>
      <w:marRight w:val="0"/>
      <w:marTop w:val="0"/>
      <w:marBottom w:val="0"/>
      <w:divBdr>
        <w:top w:val="none" w:sz="0" w:space="0" w:color="auto"/>
        <w:left w:val="none" w:sz="0" w:space="0" w:color="auto"/>
        <w:bottom w:val="none" w:sz="0" w:space="0" w:color="auto"/>
        <w:right w:val="none" w:sz="0" w:space="0" w:color="auto"/>
      </w:divBdr>
    </w:div>
    <w:div w:id="1498575245">
      <w:bodyDiv w:val="1"/>
      <w:marLeft w:val="0"/>
      <w:marRight w:val="0"/>
      <w:marTop w:val="0"/>
      <w:marBottom w:val="0"/>
      <w:divBdr>
        <w:top w:val="none" w:sz="0" w:space="0" w:color="auto"/>
        <w:left w:val="none" w:sz="0" w:space="0" w:color="auto"/>
        <w:bottom w:val="none" w:sz="0" w:space="0" w:color="auto"/>
        <w:right w:val="none" w:sz="0" w:space="0" w:color="auto"/>
      </w:divBdr>
    </w:div>
    <w:div w:id="1608656872">
      <w:bodyDiv w:val="1"/>
      <w:marLeft w:val="0"/>
      <w:marRight w:val="0"/>
      <w:marTop w:val="0"/>
      <w:marBottom w:val="0"/>
      <w:divBdr>
        <w:top w:val="none" w:sz="0" w:space="0" w:color="auto"/>
        <w:left w:val="none" w:sz="0" w:space="0" w:color="auto"/>
        <w:bottom w:val="none" w:sz="0" w:space="0" w:color="auto"/>
        <w:right w:val="none" w:sz="0" w:space="0" w:color="auto"/>
      </w:divBdr>
    </w:div>
    <w:div w:id="194001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UC Santa Barbara">
      <a:dk1>
        <a:srgbClr val="000000"/>
      </a:dk1>
      <a:lt1>
        <a:srgbClr val="FFFFFF"/>
      </a:lt1>
      <a:dk2>
        <a:srgbClr val="003660"/>
      </a:dk2>
      <a:lt2>
        <a:srgbClr val="FEBC11"/>
      </a:lt2>
      <a:accent1>
        <a:srgbClr val="04859B"/>
      </a:accent1>
      <a:accent2>
        <a:srgbClr val="798D38"/>
      </a:accent2>
      <a:accent3>
        <a:srgbClr val="0BA89A"/>
      </a:accent3>
      <a:accent4>
        <a:srgbClr val="EF5645"/>
      </a:accent4>
      <a:accent5>
        <a:srgbClr val="9CBEBE"/>
      </a:accent5>
      <a:accent6>
        <a:srgbClr val="DCD6CC"/>
      </a:accent6>
      <a:hlink>
        <a:srgbClr val="07518C"/>
      </a:hlink>
      <a:folHlink>
        <a:srgbClr val="A1AFBA"/>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UC-Santa-Barbara-Powerpoint-Basic" id="{E9A7A8DE-E8D5-1F41-A2CA-2D963BC39206}" vid="{764EB814-5317-804A-8F9A-3DDC6A2CE5F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71BCB264-5C23-466B-AF68-1FEF5E8D8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Garcia</dc:creator>
  <cp:keywords/>
  <dc:description/>
  <cp:lastModifiedBy>Robert Heilmayr</cp:lastModifiedBy>
  <cp:revision>10</cp:revision>
  <cp:lastPrinted>2021-12-03T19:26:00Z</cp:lastPrinted>
  <dcterms:created xsi:type="dcterms:W3CDTF">2022-06-02T17:12:00Z</dcterms:created>
  <dcterms:modified xsi:type="dcterms:W3CDTF">2022-06-17T16:37:00Z</dcterms:modified>
</cp:coreProperties>
</file>